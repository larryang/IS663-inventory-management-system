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490E9" w14:textId="5D30AE40" w:rsidR="00B327B8" w:rsidRDefault="00000000" w:rsidP="009A244D">
      <w:pPr>
        <w:pStyle w:val="Title"/>
        <w:jc w:val="right"/>
      </w:pPr>
      <w:r>
        <w:t>IMS (Inventory Management System)</w:t>
      </w:r>
      <w:r w:rsidR="009A244D">
        <w:t xml:space="preserve"> </w:t>
      </w:r>
      <w:r w:rsidR="009A244D">
        <w:br/>
      </w:r>
      <w:r>
        <w:t xml:space="preserve">Project </w:t>
      </w:r>
      <w:r w:rsidRPr="002B3B1D">
        <w:t>Architecture</w:t>
      </w:r>
      <w:r>
        <w:t xml:space="preserve"> Document</w:t>
      </w:r>
    </w:p>
    <w:p w14:paraId="7BEA0A17" w14:textId="14B69432" w:rsidR="002B3B1D" w:rsidRDefault="002B3B1D" w:rsidP="009A244D">
      <w:pPr>
        <w:pStyle w:val="Subtitle"/>
        <w:jc w:val="right"/>
      </w:pPr>
      <w:r>
        <w:t>Version 0.1</w:t>
      </w:r>
    </w:p>
    <w:p w14:paraId="20E4326D" w14:textId="17FE34D8" w:rsidR="00B327B8" w:rsidRDefault="00B327B8" w:rsidP="002B3B1D">
      <w:pPr>
        <w:pStyle w:val="Subtitle"/>
        <w:jc w:val="both"/>
      </w:pPr>
    </w:p>
    <w:p w14:paraId="6D6F31CC" w14:textId="77777777" w:rsidR="00B327B8" w:rsidRDefault="00000000" w:rsidP="0048699E">
      <w:pPr>
        <w:pStyle w:val="Heading1"/>
        <w:rPr>
          <w:rFonts w:eastAsia="Arial"/>
        </w:rPr>
      </w:pPr>
      <w:bookmarkStart w:id="0" w:name="bookmark=id.7lq33b1qpfxg" w:colFirst="0" w:colLast="0"/>
      <w:bookmarkStart w:id="1" w:name="_Toc118626088"/>
      <w:bookmarkEnd w:id="0"/>
      <w:r w:rsidRPr="0048699E">
        <w:rPr>
          <w:rFonts w:eastAsia="Arial"/>
        </w:rPr>
        <w:t>REVISION</w:t>
      </w:r>
      <w:r>
        <w:rPr>
          <w:rFonts w:eastAsia="Arial"/>
        </w:rPr>
        <w:t xml:space="preserve"> HISTORY</w:t>
      </w:r>
      <w:bookmarkEnd w:id="1"/>
    </w:p>
    <w:p w14:paraId="5DD653C5" w14:textId="77777777" w:rsidR="00B327B8" w:rsidRDefault="00B327B8">
      <w:pPr>
        <w:widowControl w:val="0"/>
        <w:spacing w:before="0" w:after="0"/>
        <w:ind w:left="864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5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2114"/>
        <w:gridCol w:w="3525"/>
        <w:gridCol w:w="2535"/>
      </w:tblGrid>
      <w:tr w:rsidR="00B327B8" w:rsidRPr="007D21A9" w14:paraId="3FC00224" w14:textId="77777777" w:rsidTr="007D21A9">
        <w:trPr>
          <w:trHeight w:val="390"/>
          <w:tblHeader/>
        </w:trPr>
        <w:tc>
          <w:tcPr>
            <w:tcW w:w="1342" w:type="dxa"/>
            <w:tcMar>
              <w:top w:w="0" w:type="dxa"/>
              <w:bottom w:w="0" w:type="dxa"/>
            </w:tcMar>
          </w:tcPr>
          <w:p w14:paraId="0258A5BB" w14:textId="77777777" w:rsidR="00B327B8" w:rsidRPr="007D21A9" w:rsidRDefault="00000000" w:rsidP="007D21A9">
            <w:pPr>
              <w:pStyle w:val="NoSpacing"/>
              <w:jc w:val="left"/>
              <w:rPr>
                <w:rFonts w:eastAsia="Arial"/>
                <w:b/>
                <w:bCs/>
              </w:rPr>
            </w:pPr>
            <w:r w:rsidRPr="007D21A9">
              <w:rPr>
                <w:rFonts w:eastAsia="Arial"/>
                <w:b/>
                <w:bCs/>
              </w:rPr>
              <w:t>Date</w:t>
            </w:r>
          </w:p>
        </w:tc>
        <w:tc>
          <w:tcPr>
            <w:tcW w:w="2114" w:type="dxa"/>
            <w:tcMar>
              <w:top w:w="0" w:type="dxa"/>
              <w:bottom w:w="0" w:type="dxa"/>
            </w:tcMar>
          </w:tcPr>
          <w:p w14:paraId="1DDA9F66" w14:textId="77777777" w:rsidR="00B327B8" w:rsidRPr="007D21A9" w:rsidRDefault="00000000" w:rsidP="007D21A9">
            <w:pPr>
              <w:pStyle w:val="NoSpacing"/>
              <w:jc w:val="left"/>
              <w:rPr>
                <w:rFonts w:eastAsia="Arial"/>
                <w:b/>
                <w:bCs/>
              </w:rPr>
            </w:pPr>
            <w:r w:rsidRPr="007D21A9">
              <w:rPr>
                <w:rFonts w:eastAsia="Arial"/>
                <w:b/>
                <w:bCs/>
              </w:rPr>
              <w:t>Version</w:t>
            </w:r>
          </w:p>
        </w:tc>
        <w:tc>
          <w:tcPr>
            <w:tcW w:w="3525" w:type="dxa"/>
            <w:tcMar>
              <w:top w:w="0" w:type="dxa"/>
              <w:bottom w:w="0" w:type="dxa"/>
            </w:tcMar>
          </w:tcPr>
          <w:p w14:paraId="6721C2D4" w14:textId="77777777" w:rsidR="00B327B8" w:rsidRPr="007D21A9" w:rsidRDefault="00000000" w:rsidP="007D21A9">
            <w:pPr>
              <w:pStyle w:val="NoSpacing"/>
              <w:jc w:val="left"/>
              <w:rPr>
                <w:rFonts w:eastAsia="Arial"/>
                <w:b/>
                <w:bCs/>
              </w:rPr>
            </w:pPr>
            <w:r w:rsidRPr="007D21A9">
              <w:rPr>
                <w:rFonts w:eastAsia="Arial"/>
                <w:b/>
                <w:bCs/>
              </w:rPr>
              <w:t>Description</w:t>
            </w:r>
          </w:p>
        </w:tc>
        <w:tc>
          <w:tcPr>
            <w:tcW w:w="2535" w:type="dxa"/>
            <w:tcMar>
              <w:top w:w="0" w:type="dxa"/>
              <w:bottom w:w="0" w:type="dxa"/>
            </w:tcMar>
          </w:tcPr>
          <w:p w14:paraId="153C2765" w14:textId="77777777" w:rsidR="00B327B8" w:rsidRPr="007D21A9" w:rsidRDefault="00000000" w:rsidP="001F6F50">
            <w:pPr>
              <w:pStyle w:val="NoSpacing"/>
              <w:rPr>
                <w:rFonts w:eastAsia="Arial"/>
                <w:b/>
                <w:bCs/>
              </w:rPr>
            </w:pPr>
            <w:r w:rsidRPr="007D21A9">
              <w:rPr>
                <w:rFonts w:eastAsia="Arial"/>
                <w:b/>
                <w:bCs/>
              </w:rPr>
              <w:t>Author</w:t>
            </w:r>
          </w:p>
        </w:tc>
      </w:tr>
      <w:tr w:rsidR="00B327B8" w14:paraId="4666E378" w14:textId="77777777" w:rsidTr="007D21A9">
        <w:trPr>
          <w:tblHeader/>
        </w:trPr>
        <w:tc>
          <w:tcPr>
            <w:tcW w:w="1342" w:type="dxa"/>
            <w:tcMar>
              <w:top w:w="0" w:type="dxa"/>
              <w:bottom w:w="0" w:type="dxa"/>
            </w:tcMar>
          </w:tcPr>
          <w:p w14:paraId="441EFE9D" w14:textId="77777777" w:rsidR="00B327B8" w:rsidRDefault="00000000" w:rsidP="007D21A9">
            <w:pPr>
              <w:pStyle w:val="NoSpacing"/>
              <w:jc w:val="left"/>
              <w:rPr>
                <w:rFonts w:eastAsia="Arial"/>
              </w:rPr>
            </w:pPr>
            <w:r>
              <w:rPr>
                <w:rFonts w:eastAsia="Arial"/>
              </w:rPr>
              <w:t>10/30/22</w:t>
            </w:r>
          </w:p>
        </w:tc>
        <w:tc>
          <w:tcPr>
            <w:tcW w:w="2114" w:type="dxa"/>
            <w:tcMar>
              <w:top w:w="0" w:type="dxa"/>
              <w:bottom w:w="0" w:type="dxa"/>
            </w:tcMar>
          </w:tcPr>
          <w:p w14:paraId="741A9736" w14:textId="77777777" w:rsidR="00B327B8" w:rsidRDefault="00000000" w:rsidP="007D21A9">
            <w:pPr>
              <w:pStyle w:val="NoSpacing"/>
              <w:jc w:val="left"/>
              <w:rPr>
                <w:rFonts w:eastAsia="Arial"/>
              </w:rPr>
            </w:pPr>
            <w:r>
              <w:rPr>
                <w:rFonts w:eastAsia="Arial"/>
              </w:rPr>
              <w:t>0.1</w:t>
            </w:r>
          </w:p>
        </w:tc>
        <w:tc>
          <w:tcPr>
            <w:tcW w:w="3525" w:type="dxa"/>
            <w:tcMar>
              <w:top w:w="0" w:type="dxa"/>
              <w:bottom w:w="0" w:type="dxa"/>
            </w:tcMar>
          </w:tcPr>
          <w:p w14:paraId="3B27EC14" w14:textId="77777777" w:rsidR="00B327B8" w:rsidRDefault="00000000" w:rsidP="007D21A9">
            <w:pPr>
              <w:pStyle w:val="NoSpacing"/>
              <w:jc w:val="left"/>
              <w:rPr>
                <w:rFonts w:eastAsia="Arial"/>
              </w:rPr>
            </w:pPr>
            <w:r>
              <w:rPr>
                <w:rFonts w:eastAsia="Arial"/>
              </w:rPr>
              <w:t xml:space="preserve">Created initial outline of Project Architecture Document. </w:t>
            </w:r>
          </w:p>
        </w:tc>
        <w:tc>
          <w:tcPr>
            <w:tcW w:w="2535" w:type="dxa"/>
            <w:tcMar>
              <w:top w:w="0" w:type="dxa"/>
              <w:bottom w:w="0" w:type="dxa"/>
            </w:tcMar>
          </w:tcPr>
          <w:p w14:paraId="05987FAE" w14:textId="77777777" w:rsidR="00B327B8" w:rsidRDefault="00000000" w:rsidP="001F6F50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Larry Yang</w:t>
            </w:r>
          </w:p>
        </w:tc>
      </w:tr>
      <w:tr w:rsidR="00B327B8" w14:paraId="0744AF7E" w14:textId="77777777" w:rsidTr="007D21A9">
        <w:trPr>
          <w:tblHeader/>
        </w:trPr>
        <w:tc>
          <w:tcPr>
            <w:tcW w:w="1342" w:type="dxa"/>
            <w:tcMar>
              <w:top w:w="0" w:type="dxa"/>
              <w:bottom w:w="0" w:type="dxa"/>
            </w:tcMar>
          </w:tcPr>
          <w:p w14:paraId="74314157" w14:textId="77777777" w:rsidR="00B327B8" w:rsidRDefault="00000000" w:rsidP="007D21A9">
            <w:pPr>
              <w:pStyle w:val="NoSpacing"/>
              <w:jc w:val="left"/>
              <w:rPr>
                <w:rFonts w:eastAsia="Arial"/>
              </w:rPr>
            </w:pPr>
            <w:r>
              <w:rPr>
                <w:rFonts w:eastAsia="Arial"/>
              </w:rPr>
              <w:t>11/4/22</w:t>
            </w:r>
          </w:p>
        </w:tc>
        <w:tc>
          <w:tcPr>
            <w:tcW w:w="2114" w:type="dxa"/>
            <w:tcMar>
              <w:top w:w="0" w:type="dxa"/>
              <w:bottom w:w="0" w:type="dxa"/>
            </w:tcMar>
          </w:tcPr>
          <w:p w14:paraId="20A4A323" w14:textId="77777777" w:rsidR="00B327B8" w:rsidRDefault="00000000" w:rsidP="007D21A9">
            <w:pPr>
              <w:pStyle w:val="NoSpacing"/>
              <w:jc w:val="left"/>
              <w:rPr>
                <w:rFonts w:eastAsia="Arial"/>
              </w:rPr>
            </w:pPr>
            <w:r>
              <w:rPr>
                <w:rFonts w:eastAsia="Arial"/>
              </w:rPr>
              <w:t>0.1</w:t>
            </w:r>
          </w:p>
        </w:tc>
        <w:tc>
          <w:tcPr>
            <w:tcW w:w="3525" w:type="dxa"/>
            <w:tcMar>
              <w:top w:w="0" w:type="dxa"/>
              <w:bottom w:w="0" w:type="dxa"/>
            </w:tcMar>
          </w:tcPr>
          <w:p w14:paraId="67134B5B" w14:textId="77777777" w:rsidR="00B327B8" w:rsidRDefault="00000000" w:rsidP="007D21A9">
            <w:pPr>
              <w:pStyle w:val="NoSpacing"/>
              <w:jc w:val="left"/>
              <w:rPr>
                <w:rFonts w:eastAsia="Arial"/>
              </w:rPr>
            </w:pPr>
            <w:r>
              <w:rPr>
                <w:rFonts w:eastAsia="Arial"/>
              </w:rPr>
              <w:t xml:space="preserve">Added Revision History, Introduction, and Diagrams for General Context, Use Case </w:t>
            </w:r>
            <w:proofErr w:type="gramStart"/>
            <w:r>
              <w:rPr>
                <w:rFonts w:eastAsia="Arial"/>
              </w:rPr>
              <w:t>3</w:t>
            </w:r>
            <w:proofErr w:type="gramEnd"/>
            <w:r>
              <w:rPr>
                <w:rFonts w:eastAsia="Arial"/>
              </w:rPr>
              <w:t xml:space="preserve"> and Use Case 4.</w:t>
            </w:r>
          </w:p>
        </w:tc>
        <w:tc>
          <w:tcPr>
            <w:tcW w:w="2535" w:type="dxa"/>
            <w:tcMar>
              <w:top w:w="0" w:type="dxa"/>
              <w:bottom w:w="0" w:type="dxa"/>
            </w:tcMar>
          </w:tcPr>
          <w:p w14:paraId="6A3ED37F" w14:textId="77777777" w:rsidR="00B327B8" w:rsidRDefault="00000000" w:rsidP="001F6F50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Priya Rivera</w:t>
            </w:r>
          </w:p>
        </w:tc>
      </w:tr>
      <w:tr w:rsidR="00B327B8" w14:paraId="4BEB1C40" w14:textId="77777777" w:rsidTr="007D21A9">
        <w:trPr>
          <w:tblHeader/>
        </w:trPr>
        <w:tc>
          <w:tcPr>
            <w:tcW w:w="1342" w:type="dxa"/>
            <w:tcMar>
              <w:top w:w="0" w:type="dxa"/>
              <w:bottom w:w="0" w:type="dxa"/>
            </w:tcMar>
          </w:tcPr>
          <w:p w14:paraId="710D2E04" w14:textId="77777777" w:rsidR="00B327B8" w:rsidRDefault="00000000" w:rsidP="007D21A9">
            <w:pPr>
              <w:pStyle w:val="NoSpacing"/>
              <w:jc w:val="left"/>
              <w:rPr>
                <w:rFonts w:eastAsia="Arial"/>
              </w:rPr>
            </w:pPr>
            <w:r>
              <w:rPr>
                <w:rFonts w:eastAsia="Arial"/>
              </w:rPr>
              <w:t>11/5/22</w:t>
            </w:r>
          </w:p>
        </w:tc>
        <w:tc>
          <w:tcPr>
            <w:tcW w:w="2114" w:type="dxa"/>
            <w:tcMar>
              <w:top w:w="0" w:type="dxa"/>
              <w:bottom w:w="0" w:type="dxa"/>
            </w:tcMar>
          </w:tcPr>
          <w:p w14:paraId="21AB46F7" w14:textId="77777777" w:rsidR="00B327B8" w:rsidRDefault="00000000" w:rsidP="007D21A9">
            <w:pPr>
              <w:pStyle w:val="NoSpacing"/>
              <w:jc w:val="left"/>
              <w:rPr>
                <w:rFonts w:eastAsia="Arial"/>
              </w:rPr>
            </w:pPr>
            <w:r>
              <w:rPr>
                <w:rFonts w:eastAsia="Arial"/>
              </w:rPr>
              <w:t>0.1</w:t>
            </w:r>
          </w:p>
        </w:tc>
        <w:tc>
          <w:tcPr>
            <w:tcW w:w="3525" w:type="dxa"/>
            <w:tcMar>
              <w:top w:w="0" w:type="dxa"/>
              <w:bottom w:w="0" w:type="dxa"/>
            </w:tcMar>
          </w:tcPr>
          <w:p w14:paraId="42CE40C8" w14:textId="77777777" w:rsidR="00B327B8" w:rsidRDefault="00000000" w:rsidP="007D21A9">
            <w:pPr>
              <w:pStyle w:val="NoSpacing"/>
              <w:jc w:val="left"/>
              <w:rPr>
                <w:rFonts w:eastAsia="Arial"/>
              </w:rPr>
            </w:pPr>
            <w:r>
              <w:rPr>
                <w:rFonts w:eastAsia="Arial"/>
              </w:rPr>
              <w:t>Updated diagrams and descriptions</w:t>
            </w:r>
          </w:p>
        </w:tc>
        <w:tc>
          <w:tcPr>
            <w:tcW w:w="2535" w:type="dxa"/>
            <w:tcMar>
              <w:top w:w="0" w:type="dxa"/>
              <w:bottom w:w="0" w:type="dxa"/>
            </w:tcMar>
          </w:tcPr>
          <w:p w14:paraId="7D980455" w14:textId="77777777" w:rsidR="00B327B8" w:rsidRDefault="00000000" w:rsidP="001F6F50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Larry Yang</w:t>
            </w:r>
          </w:p>
        </w:tc>
      </w:tr>
      <w:tr w:rsidR="00B327B8" w14:paraId="76FE00D2" w14:textId="77777777" w:rsidTr="007D21A9">
        <w:tc>
          <w:tcPr>
            <w:tcW w:w="1342" w:type="dxa"/>
            <w:tcMar>
              <w:top w:w="0" w:type="dxa"/>
              <w:bottom w:w="0" w:type="dxa"/>
            </w:tcMar>
          </w:tcPr>
          <w:p w14:paraId="15A7A855" w14:textId="77777777" w:rsidR="00B327B8" w:rsidRDefault="00000000" w:rsidP="007D21A9">
            <w:pPr>
              <w:pStyle w:val="NoSpacing"/>
              <w:jc w:val="left"/>
              <w:rPr>
                <w:rFonts w:eastAsia="Arial"/>
              </w:rPr>
            </w:pPr>
            <w:r>
              <w:rPr>
                <w:rFonts w:eastAsia="Arial"/>
              </w:rPr>
              <w:t>11/6/22</w:t>
            </w:r>
          </w:p>
        </w:tc>
        <w:tc>
          <w:tcPr>
            <w:tcW w:w="2114" w:type="dxa"/>
            <w:tcMar>
              <w:top w:w="0" w:type="dxa"/>
              <w:bottom w:w="0" w:type="dxa"/>
            </w:tcMar>
          </w:tcPr>
          <w:p w14:paraId="5BF179A1" w14:textId="77777777" w:rsidR="00B327B8" w:rsidRDefault="00000000" w:rsidP="007D21A9">
            <w:pPr>
              <w:pStyle w:val="NoSpacing"/>
              <w:jc w:val="left"/>
              <w:rPr>
                <w:rFonts w:eastAsia="Arial"/>
              </w:rPr>
            </w:pPr>
            <w:r>
              <w:rPr>
                <w:rFonts w:eastAsia="Arial"/>
              </w:rPr>
              <w:t>0.1</w:t>
            </w:r>
          </w:p>
        </w:tc>
        <w:tc>
          <w:tcPr>
            <w:tcW w:w="3525" w:type="dxa"/>
            <w:tcMar>
              <w:top w:w="0" w:type="dxa"/>
              <w:bottom w:w="0" w:type="dxa"/>
            </w:tcMar>
          </w:tcPr>
          <w:p w14:paraId="59D3EA88" w14:textId="79505E8F" w:rsidR="00B327B8" w:rsidRDefault="00000000" w:rsidP="007D21A9">
            <w:pPr>
              <w:pStyle w:val="NoSpacing"/>
              <w:jc w:val="left"/>
              <w:rPr>
                <w:rFonts w:eastAsia="Arial"/>
              </w:rPr>
            </w:pPr>
            <w:r>
              <w:rPr>
                <w:rFonts w:eastAsia="Arial"/>
              </w:rPr>
              <w:t>Edited</w:t>
            </w:r>
            <w:r w:rsidR="002B5E15">
              <w:rPr>
                <w:rFonts w:eastAsia="Arial"/>
              </w:rPr>
              <w:t xml:space="preserve"> and reformatted</w:t>
            </w:r>
          </w:p>
        </w:tc>
        <w:tc>
          <w:tcPr>
            <w:tcW w:w="2535" w:type="dxa"/>
            <w:tcMar>
              <w:top w:w="0" w:type="dxa"/>
              <w:bottom w:w="0" w:type="dxa"/>
            </w:tcMar>
          </w:tcPr>
          <w:p w14:paraId="31D94377" w14:textId="77777777" w:rsidR="00B327B8" w:rsidRDefault="00000000" w:rsidP="001F6F50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John Atkins</w:t>
            </w:r>
          </w:p>
        </w:tc>
      </w:tr>
      <w:tr w:rsidR="003C6ABF" w14:paraId="6F2BE7D0" w14:textId="77777777" w:rsidTr="007D21A9">
        <w:tc>
          <w:tcPr>
            <w:tcW w:w="1342" w:type="dxa"/>
            <w:tcMar>
              <w:top w:w="0" w:type="dxa"/>
              <w:bottom w:w="0" w:type="dxa"/>
            </w:tcMar>
          </w:tcPr>
          <w:p w14:paraId="422B22FD" w14:textId="77777777" w:rsidR="003C6ABF" w:rsidRDefault="003C6ABF" w:rsidP="007D21A9">
            <w:pPr>
              <w:pStyle w:val="NoSpacing"/>
              <w:jc w:val="left"/>
              <w:rPr>
                <w:rFonts w:eastAsia="Arial"/>
              </w:rPr>
            </w:pPr>
          </w:p>
        </w:tc>
        <w:tc>
          <w:tcPr>
            <w:tcW w:w="2114" w:type="dxa"/>
            <w:tcMar>
              <w:top w:w="0" w:type="dxa"/>
              <w:bottom w:w="0" w:type="dxa"/>
            </w:tcMar>
          </w:tcPr>
          <w:p w14:paraId="0BEA14B0" w14:textId="77777777" w:rsidR="003C6ABF" w:rsidRDefault="003C6ABF" w:rsidP="007D21A9">
            <w:pPr>
              <w:pStyle w:val="NoSpacing"/>
              <w:jc w:val="left"/>
              <w:rPr>
                <w:rFonts w:eastAsia="Arial"/>
              </w:rPr>
            </w:pPr>
          </w:p>
        </w:tc>
        <w:tc>
          <w:tcPr>
            <w:tcW w:w="3525" w:type="dxa"/>
            <w:tcMar>
              <w:top w:w="0" w:type="dxa"/>
              <w:bottom w:w="0" w:type="dxa"/>
            </w:tcMar>
          </w:tcPr>
          <w:p w14:paraId="2E285012" w14:textId="77777777" w:rsidR="003C6ABF" w:rsidRDefault="003C6ABF" w:rsidP="007D21A9">
            <w:pPr>
              <w:pStyle w:val="NoSpacing"/>
              <w:jc w:val="left"/>
              <w:rPr>
                <w:rFonts w:eastAsia="Arial"/>
              </w:rPr>
            </w:pPr>
          </w:p>
        </w:tc>
        <w:tc>
          <w:tcPr>
            <w:tcW w:w="2535" w:type="dxa"/>
            <w:tcMar>
              <w:top w:w="0" w:type="dxa"/>
              <w:bottom w:w="0" w:type="dxa"/>
            </w:tcMar>
          </w:tcPr>
          <w:p w14:paraId="5B949BDA" w14:textId="77777777" w:rsidR="003C6ABF" w:rsidRDefault="003C6ABF" w:rsidP="001F6F50">
            <w:pPr>
              <w:pStyle w:val="NoSpacing"/>
              <w:rPr>
                <w:rFonts w:eastAsia="Arial"/>
              </w:rPr>
            </w:pPr>
          </w:p>
        </w:tc>
      </w:tr>
      <w:tr w:rsidR="003C6ABF" w14:paraId="03F9A8B5" w14:textId="77777777" w:rsidTr="007D21A9">
        <w:tc>
          <w:tcPr>
            <w:tcW w:w="1342" w:type="dxa"/>
            <w:tcMar>
              <w:top w:w="0" w:type="dxa"/>
              <w:bottom w:w="0" w:type="dxa"/>
            </w:tcMar>
          </w:tcPr>
          <w:p w14:paraId="1343F558" w14:textId="77777777" w:rsidR="003C6ABF" w:rsidRDefault="003C6ABF" w:rsidP="007D21A9">
            <w:pPr>
              <w:pStyle w:val="NoSpacing"/>
              <w:jc w:val="left"/>
              <w:rPr>
                <w:rFonts w:eastAsia="Arial"/>
              </w:rPr>
            </w:pPr>
          </w:p>
        </w:tc>
        <w:tc>
          <w:tcPr>
            <w:tcW w:w="2114" w:type="dxa"/>
            <w:tcMar>
              <w:top w:w="0" w:type="dxa"/>
              <w:bottom w:w="0" w:type="dxa"/>
            </w:tcMar>
          </w:tcPr>
          <w:p w14:paraId="3127E113" w14:textId="77777777" w:rsidR="003C6ABF" w:rsidRDefault="003C6ABF" w:rsidP="007D21A9">
            <w:pPr>
              <w:pStyle w:val="NoSpacing"/>
              <w:jc w:val="left"/>
              <w:rPr>
                <w:rFonts w:eastAsia="Arial"/>
              </w:rPr>
            </w:pPr>
          </w:p>
        </w:tc>
        <w:tc>
          <w:tcPr>
            <w:tcW w:w="3525" w:type="dxa"/>
            <w:tcMar>
              <w:top w:w="0" w:type="dxa"/>
              <w:bottom w:w="0" w:type="dxa"/>
            </w:tcMar>
          </w:tcPr>
          <w:p w14:paraId="61F260E7" w14:textId="77777777" w:rsidR="003C6ABF" w:rsidRDefault="003C6ABF" w:rsidP="007D21A9">
            <w:pPr>
              <w:pStyle w:val="NoSpacing"/>
              <w:jc w:val="left"/>
              <w:rPr>
                <w:rFonts w:eastAsia="Arial"/>
              </w:rPr>
            </w:pPr>
          </w:p>
        </w:tc>
        <w:tc>
          <w:tcPr>
            <w:tcW w:w="2535" w:type="dxa"/>
            <w:tcMar>
              <w:top w:w="0" w:type="dxa"/>
              <w:bottom w:w="0" w:type="dxa"/>
            </w:tcMar>
          </w:tcPr>
          <w:p w14:paraId="2A7C774E" w14:textId="77777777" w:rsidR="003C6ABF" w:rsidRDefault="003C6ABF" w:rsidP="001F6F50">
            <w:pPr>
              <w:pStyle w:val="NoSpacing"/>
              <w:rPr>
                <w:rFonts w:eastAsia="Arial"/>
              </w:rPr>
            </w:pPr>
          </w:p>
        </w:tc>
      </w:tr>
    </w:tbl>
    <w:p w14:paraId="07A7F58D" w14:textId="77777777" w:rsidR="00B327B8" w:rsidRDefault="00B327B8">
      <w:pPr>
        <w:widowControl w:val="0"/>
        <w:spacing w:before="0" w:after="0"/>
        <w:ind w:left="864"/>
      </w:pPr>
    </w:p>
    <w:p w14:paraId="24F24187" w14:textId="77777777" w:rsidR="00B327B8" w:rsidRDefault="00000000" w:rsidP="0048699E">
      <w:pPr>
        <w:pStyle w:val="Heading1"/>
      </w:pPr>
      <w:bookmarkStart w:id="2" w:name="_heading=h.xeq0q1asjtpf" w:colFirst="0" w:colLast="0"/>
      <w:bookmarkStart w:id="3" w:name="_heading=h.uuo6hq4mp0pv" w:colFirst="0" w:colLast="0"/>
      <w:bookmarkStart w:id="4" w:name="_heading=h.u2jivbbashi0" w:colFirst="0" w:colLast="0"/>
      <w:bookmarkStart w:id="5" w:name="_Toc118626089"/>
      <w:bookmarkEnd w:id="2"/>
      <w:bookmarkEnd w:id="3"/>
      <w:bookmarkEnd w:id="4"/>
      <w:r>
        <w:t>TABLE OF CONTENTS</w:t>
      </w:r>
      <w:bookmarkEnd w:id="5"/>
    </w:p>
    <w:p w14:paraId="7CC8AF42" w14:textId="77777777" w:rsidR="00B327B8" w:rsidRDefault="00B327B8"/>
    <w:sdt>
      <w:sdtPr>
        <w:rPr>
          <w:rFonts w:ascii="Times New Roman" w:hAnsi="Times New Roman" w:cs="Times New Roman"/>
          <w:b w:val="0"/>
          <w:bCs w:val="0"/>
          <w:i w:val="0"/>
          <w:iCs w:val="0"/>
        </w:rPr>
        <w:id w:val="-18928785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7914A86" w14:textId="51E6B275" w:rsidR="009A244D" w:rsidRDefault="009E666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8626088" w:history="1">
            <w:r w:rsidR="009A244D" w:rsidRPr="006665A7">
              <w:rPr>
                <w:rStyle w:val="Hyperlink"/>
                <w:rFonts w:eastAsia="Arial"/>
                <w:noProof/>
              </w:rPr>
              <w:t>1.</w:t>
            </w:r>
            <w:r w:rsidR="009A244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9A244D" w:rsidRPr="006665A7">
              <w:rPr>
                <w:rStyle w:val="Hyperlink"/>
                <w:rFonts w:eastAsia="Arial"/>
                <w:noProof/>
              </w:rPr>
              <w:t>REVISION HISTORY</w:t>
            </w:r>
            <w:r w:rsidR="009A244D">
              <w:rPr>
                <w:noProof/>
                <w:webHidden/>
              </w:rPr>
              <w:tab/>
            </w:r>
            <w:r w:rsidR="009A244D">
              <w:rPr>
                <w:noProof/>
                <w:webHidden/>
              </w:rPr>
              <w:fldChar w:fldCharType="begin"/>
            </w:r>
            <w:r w:rsidR="009A244D">
              <w:rPr>
                <w:noProof/>
                <w:webHidden/>
              </w:rPr>
              <w:instrText xml:space="preserve"> PAGEREF _Toc118626088 \h </w:instrText>
            </w:r>
            <w:r w:rsidR="009A244D">
              <w:rPr>
                <w:noProof/>
                <w:webHidden/>
              </w:rPr>
            </w:r>
            <w:r w:rsidR="009A244D">
              <w:rPr>
                <w:noProof/>
                <w:webHidden/>
              </w:rPr>
              <w:fldChar w:fldCharType="separate"/>
            </w:r>
            <w:r w:rsidR="009A244D">
              <w:rPr>
                <w:noProof/>
                <w:webHidden/>
              </w:rPr>
              <w:t>1</w:t>
            </w:r>
            <w:r w:rsidR="009A244D">
              <w:rPr>
                <w:noProof/>
                <w:webHidden/>
              </w:rPr>
              <w:fldChar w:fldCharType="end"/>
            </w:r>
          </w:hyperlink>
        </w:p>
        <w:p w14:paraId="2BE4D7DD" w14:textId="4F42B5FE" w:rsidR="009A244D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8626089" w:history="1">
            <w:r w:rsidR="009A244D" w:rsidRPr="006665A7">
              <w:rPr>
                <w:rStyle w:val="Hyperlink"/>
                <w:noProof/>
              </w:rPr>
              <w:t>2.</w:t>
            </w:r>
            <w:r w:rsidR="009A244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9A244D" w:rsidRPr="006665A7">
              <w:rPr>
                <w:rStyle w:val="Hyperlink"/>
                <w:noProof/>
              </w:rPr>
              <w:t>TABLE OF CONTENTS</w:t>
            </w:r>
            <w:r w:rsidR="009A244D">
              <w:rPr>
                <w:noProof/>
                <w:webHidden/>
              </w:rPr>
              <w:tab/>
            </w:r>
            <w:r w:rsidR="009A244D">
              <w:rPr>
                <w:noProof/>
                <w:webHidden/>
              </w:rPr>
              <w:fldChar w:fldCharType="begin"/>
            </w:r>
            <w:r w:rsidR="009A244D">
              <w:rPr>
                <w:noProof/>
                <w:webHidden/>
              </w:rPr>
              <w:instrText xml:space="preserve"> PAGEREF _Toc118626089 \h </w:instrText>
            </w:r>
            <w:r w:rsidR="009A244D">
              <w:rPr>
                <w:noProof/>
                <w:webHidden/>
              </w:rPr>
            </w:r>
            <w:r w:rsidR="009A244D">
              <w:rPr>
                <w:noProof/>
                <w:webHidden/>
              </w:rPr>
              <w:fldChar w:fldCharType="separate"/>
            </w:r>
            <w:r w:rsidR="009A244D">
              <w:rPr>
                <w:noProof/>
                <w:webHidden/>
              </w:rPr>
              <w:t>1</w:t>
            </w:r>
            <w:r w:rsidR="009A244D">
              <w:rPr>
                <w:noProof/>
                <w:webHidden/>
              </w:rPr>
              <w:fldChar w:fldCharType="end"/>
            </w:r>
          </w:hyperlink>
        </w:p>
        <w:p w14:paraId="053A0351" w14:textId="46BC42C4" w:rsidR="009A244D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8626090" w:history="1">
            <w:r w:rsidR="009A244D" w:rsidRPr="006665A7">
              <w:rPr>
                <w:rStyle w:val="Hyperlink"/>
                <w:noProof/>
              </w:rPr>
              <w:t>3.</w:t>
            </w:r>
            <w:r w:rsidR="009A244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9A244D" w:rsidRPr="006665A7">
              <w:rPr>
                <w:rStyle w:val="Hyperlink"/>
                <w:noProof/>
              </w:rPr>
              <w:t>INTRODUCTION</w:t>
            </w:r>
            <w:r w:rsidR="009A244D">
              <w:rPr>
                <w:noProof/>
                <w:webHidden/>
              </w:rPr>
              <w:tab/>
            </w:r>
            <w:r w:rsidR="009A244D">
              <w:rPr>
                <w:noProof/>
                <w:webHidden/>
              </w:rPr>
              <w:fldChar w:fldCharType="begin"/>
            </w:r>
            <w:r w:rsidR="009A244D">
              <w:rPr>
                <w:noProof/>
                <w:webHidden/>
              </w:rPr>
              <w:instrText xml:space="preserve"> PAGEREF _Toc118626090 \h </w:instrText>
            </w:r>
            <w:r w:rsidR="009A244D">
              <w:rPr>
                <w:noProof/>
                <w:webHidden/>
              </w:rPr>
            </w:r>
            <w:r w:rsidR="009A244D">
              <w:rPr>
                <w:noProof/>
                <w:webHidden/>
              </w:rPr>
              <w:fldChar w:fldCharType="separate"/>
            </w:r>
            <w:r w:rsidR="009A244D">
              <w:rPr>
                <w:noProof/>
                <w:webHidden/>
              </w:rPr>
              <w:t>2</w:t>
            </w:r>
            <w:r w:rsidR="009A244D">
              <w:rPr>
                <w:noProof/>
                <w:webHidden/>
              </w:rPr>
              <w:fldChar w:fldCharType="end"/>
            </w:r>
          </w:hyperlink>
        </w:p>
        <w:p w14:paraId="1D9DFF96" w14:textId="1D230A02" w:rsidR="009A244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626091" w:history="1">
            <w:r w:rsidR="009A244D" w:rsidRPr="006665A7">
              <w:rPr>
                <w:rStyle w:val="Hyperlink"/>
                <w:noProof/>
              </w:rPr>
              <w:t>3.1.</w:t>
            </w:r>
            <w:r w:rsidR="009A244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244D" w:rsidRPr="006665A7">
              <w:rPr>
                <w:rStyle w:val="Hyperlink"/>
                <w:noProof/>
              </w:rPr>
              <w:t>DEFINITIONS</w:t>
            </w:r>
            <w:r w:rsidR="009A244D">
              <w:rPr>
                <w:noProof/>
                <w:webHidden/>
              </w:rPr>
              <w:tab/>
            </w:r>
            <w:r w:rsidR="009A244D">
              <w:rPr>
                <w:noProof/>
                <w:webHidden/>
              </w:rPr>
              <w:fldChar w:fldCharType="begin"/>
            </w:r>
            <w:r w:rsidR="009A244D">
              <w:rPr>
                <w:noProof/>
                <w:webHidden/>
              </w:rPr>
              <w:instrText xml:space="preserve"> PAGEREF _Toc118626091 \h </w:instrText>
            </w:r>
            <w:r w:rsidR="009A244D">
              <w:rPr>
                <w:noProof/>
                <w:webHidden/>
              </w:rPr>
            </w:r>
            <w:r w:rsidR="009A244D">
              <w:rPr>
                <w:noProof/>
                <w:webHidden/>
              </w:rPr>
              <w:fldChar w:fldCharType="separate"/>
            </w:r>
            <w:r w:rsidR="009A244D">
              <w:rPr>
                <w:noProof/>
                <w:webHidden/>
              </w:rPr>
              <w:t>2</w:t>
            </w:r>
            <w:r w:rsidR="009A244D">
              <w:rPr>
                <w:noProof/>
                <w:webHidden/>
              </w:rPr>
              <w:fldChar w:fldCharType="end"/>
            </w:r>
          </w:hyperlink>
        </w:p>
        <w:p w14:paraId="5162EA11" w14:textId="19336F5C" w:rsidR="009A244D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8626092" w:history="1">
            <w:r w:rsidR="009A244D" w:rsidRPr="006665A7">
              <w:rPr>
                <w:rStyle w:val="Hyperlink"/>
                <w:noProof/>
              </w:rPr>
              <w:t>4.</w:t>
            </w:r>
            <w:r w:rsidR="009A244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9A244D" w:rsidRPr="006665A7">
              <w:rPr>
                <w:rStyle w:val="Hyperlink"/>
                <w:noProof/>
              </w:rPr>
              <w:t>REASON FOR ISSUE</w:t>
            </w:r>
            <w:r w:rsidR="009A244D">
              <w:rPr>
                <w:noProof/>
                <w:webHidden/>
              </w:rPr>
              <w:tab/>
            </w:r>
            <w:r w:rsidR="009A244D">
              <w:rPr>
                <w:noProof/>
                <w:webHidden/>
              </w:rPr>
              <w:fldChar w:fldCharType="begin"/>
            </w:r>
            <w:r w:rsidR="009A244D">
              <w:rPr>
                <w:noProof/>
                <w:webHidden/>
              </w:rPr>
              <w:instrText xml:space="preserve"> PAGEREF _Toc118626092 \h </w:instrText>
            </w:r>
            <w:r w:rsidR="009A244D">
              <w:rPr>
                <w:noProof/>
                <w:webHidden/>
              </w:rPr>
            </w:r>
            <w:r w:rsidR="009A244D">
              <w:rPr>
                <w:noProof/>
                <w:webHidden/>
              </w:rPr>
              <w:fldChar w:fldCharType="separate"/>
            </w:r>
            <w:r w:rsidR="009A244D">
              <w:rPr>
                <w:noProof/>
                <w:webHidden/>
              </w:rPr>
              <w:t>3</w:t>
            </w:r>
            <w:r w:rsidR="009A244D">
              <w:rPr>
                <w:noProof/>
                <w:webHidden/>
              </w:rPr>
              <w:fldChar w:fldCharType="end"/>
            </w:r>
          </w:hyperlink>
        </w:p>
        <w:p w14:paraId="5ABA8071" w14:textId="0CEA44FF" w:rsidR="009A244D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8626093" w:history="1">
            <w:r w:rsidR="009A244D" w:rsidRPr="006665A7">
              <w:rPr>
                <w:rStyle w:val="Hyperlink"/>
                <w:noProof/>
              </w:rPr>
              <w:t>5.</w:t>
            </w:r>
            <w:r w:rsidR="009A244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9A244D" w:rsidRPr="006665A7">
              <w:rPr>
                <w:rStyle w:val="Hyperlink"/>
                <w:noProof/>
              </w:rPr>
              <w:t>RELATED DOCUMENTS</w:t>
            </w:r>
            <w:r w:rsidR="009A244D">
              <w:rPr>
                <w:noProof/>
                <w:webHidden/>
              </w:rPr>
              <w:tab/>
            </w:r>
            <w:r w:rsidR="009A244D">
              <w:rPr>
                <w:noProof/>
                <w:webHidden/>
              </w:rPr>
              <w:fldChar w:fldCharType="begin"/>
            </w:r>
            <w:r w:rsidR="009A244D">
              <w:rPr>
                <w:noProof/>
                <w:webHidden/>
              </w:rPr>
              <w:instrText xml:space="preserve"> PAGEREF _Toc118626093 \h </w:instrText>
            </w:r>
            <w:r w:rsidR="009A244D">
              <w:rPr>
                <w:noProof/>
                <w:webHidden/>
              </w:rPr>
            </w:r>
            <w:r w:rsidR="009A244D">
              <w:rPr>
                <w:noProof/>
                <w:webHidden/>
              </w:rPr>
              <w:fldChar w:fldCharType="separate"/>
            </w:r>
            <w:r w:rsidR="009A244D">
              <w:rPr>
                <w:noProof/>
                <w:webHidden/>
              </w:rPr>
              <w:t>3</w:t>
            </w:r>
            <w:r w:rsidR="009A244D">
              <w:rPr>
                <w:noProof/>
                <w:webHidden/>
              </w:rPr>
              <w:fldChar w:fldCharType="end"/>
            </w:r>
          </w:hyperlink>
        </w:p>
        <w:p w14:paraId="3FDE48F7" w14:textId="3063D026" w:rsidR="009A244D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8626094" w:history="1">
            <w:r w:rsidR="009A244D" w:rsidRPr="006665A7">
              <w:rPr>
                <w:rStyle w:val="Hyperlink"/>
                <w:noProof/>
              </w:rPr>
              <w:t>6.</w:t>
            </w:r>
            <w:r w:rsidR="009A244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9A244D" w:rsidRPr="006665A7">
              <w:rPr>
                <w:rStyle w:val="Hyperlink"/>
                <w:noProof/>
              </w:rPr>
              <w:t>OVERVIEW</w:t>
            </w:r>
            <w:r w:rsidR="009A244D">
              <w:rPr>
                <w:noProof/>
                <w:webHidden/>
              </w:rPr>
              <w:tab/>
            </w:r>
            <w:r w:rsidR="009A244D">
              <w:rPr>
                <w:noProof/>
                <w:webHidden/>
              </w:rPr>
              <w:fldChar w:fldCharType="begin"/>
            </w:r>
            <w:r w:rsidR="009A244D">
              <w:rPr>
                <w:noProof/>
                <w:webHidden/>
              </w:rPr>
              <w:instrText xml:space="preserve"> PAGEREF _Toc118626094 \h </w:instrText>
            </w:r>
            <w:r w:rsidR="009A244D">
              <w:rPr>
                <w:noProof/>
                <w:webHidden/>
              </w:rPr>
            </w:r>
            <w:r w:rsidR="009A244D">
              <w:rPr>
                <w:noProof/>
                <w:webHidden/>
              </w:rPr>
              <w:fldChar w:fldCharType="separate"/>
            </w:r>
            <w:r w:rsidR="009A244D">
              <w:rPr>
                <w:noProof/>
                <w:webHidden/>
              </w:rPr>
              <w:t>3</w:t>
            </w:r>
            <w:r w:rsidR="009A244D">
              <w:rPr>
                <w:noProof/>
                <w:webHidden/>
              </w:rPr>
              <w:fldChar w:fldCharType="end"/>
            </w:r>
          </w:hyperlink>
        </w:p>
        <w:p w14:paraId="4DA2045F" w14:textId="009BB8E0" w:rsidR="009A244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626095" w:history="1">
            <w:r w:rsidR="009A244D" w:rsidRPr="006665A7">
              <w:rPr>
                <w:rStyle w:val="Hyperlink"/>
                <w:noProof/>
              </w:rPr>
              <w:t>6.1.</w:t>
            </w:r>
            <w:r w:rsidR="009A244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244D" w:rsidRPr="006665A7">
              <w:rPr>
                <w:rStyle w:val="Hyperlink"/>
                <w:noProof/>
              </w:rPr>
              <w:t>HARDWARE ARCHITECTURE</w:t>
            </w:r>
            <w:r w:rsidR="009A244D">
              <w:rPr>
                <w:noProof/>
                <w:webHidden/>
              </w:rPr>
              <w:tab/>
            </w:r>
            <w:r w:rsidR="009A244D">
              <w:rPr>
                <w:noProof/>
                <w:webHidden/>
              </w:rPr>
              <w:fldChar w:fldCharType="begin"/>
            </w:r>
            <w:r w:rsidR="009A244D">
              <w:rPr>
                <w:noProof/>
                <w:webHidden/>
              </w:rPr>
              <w:instrText xml:space="preserve"> PAGEREF _Toc118626095 \h </w:instrText>
            </w:r>
            <w:r w:rsidR="009A244D">
              <w:rPr>
                <w:noProof/>
                <w:webHidden/>
              </w:rPr>
            </w:r>
            <w:r w:rsidR="009A244D">
              <w:rPr>
                <w:noProof/>
                <w:webHidden/>
              </w:rPr>
              <w:fldChar w:fldCharType="separate"/>
            </w:r>
            <w:r w:rsidR="009A244D">
              <w:rPr>
                <w:noProof/>
                <w:webHidden/>
              </w:rPr>
              <w:t>3</w:t>
            </w:r>
            <w:r w:rsidR="009A244D">
              <w:rPr>
                <w:noProof/>
                <w:webHidden/>
              </w:rPr>
              <w:fldChar w:fldCharType="end"/>
            </w:r>
          </w:hyperlink>
        </w:p>
        <w:p w14:paraId="5B8E85C7" w14:textId="7484B558" w:rsidR="009A244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626096" w:history="1">
            <w:r w:rsidR="009A244D" w:rsidRPr="006665A7">
              <w:rPr>
                <w:rStyle w:val="Hyperlink"/>
                <w:noProof/>
              </w:rPr>
              <w:t>6.2.</w:t>
            </w:r>
            <w:r w:rsidR="009A244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244D" w:rsidRPr="006665A7">
              <w:rPr>
                <w:rStyle w:val="Hyperlink"/>
                <w:noProof/>
              </w:rPr>
              <w:t>SUPPORTED CONFIGURATIONS</w:t>
            </w:r>
            <w:r w:rsidR="009A244D">
              <w:rPr>
                <w:noProof/>
                <w:webHidden/>
              </w:rPr>
              <w:tab/>
            </w:r>
            <w:r w:rsidR="009A244D">
              <w:rPr>
                <w:noProof/>
                <w:webHidden/>
              </w:rPr>
              <w:fldChar w:fldCharType="begin"/>
            </w:r>
            <w:r w:rsidR="009A244D">
              <w:rPr>
                <w:noProof/>
                <w:webHidden/>
              </w:rPr>
              <w:instrText xml:space="preserve"> PAGEREF _Toc118626096 \h </w:instrText>
            </w:r>
            <w:r w:rsidR="009A244D">
              <w:rPr>
                <w:noProof/>
                <w:webHidden/>
              </w:rPr>
            </w:r>
            <w:r w:rsidR="009A244D">
              <w:rPr>
                <w:noProof/>
                <w:webHidden/>
              </w:rPr>
              <w:fldChar w:fldCharType="separate"/>
            </w:r>
            <w:r w:rsidR="009A244D">
              <w:rPr>
                <w:noProof/>
                <w:webHidden/>
              </w:rPr>
              <w:t>4</w:t>
            </w:r>
            <w:r w:rsidR="009A244D">
              <w:rPr>
                <w:noProof/>
                <w:webHidden/>
              </w:rPr>
              <w:fldChar w:fldCharType="end"/>
            </w:r>
          </w:hyperlink>
        </w:p>
        <w:p w14:paraId="05AF1843" w14:textId="419F3354" w:rsidR="009A244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626097" w:history="1">
            <w:r w:rsidR="009A244D" w:rsidRPr="006665A7">
              <w:rPr>
                <w:rStyle w:val="Hyperlink"/>
                <w:noProof/>
              </w:rPr>
              <w:t>6.3.</w:t>
            </w:r>
            <w:r w:rsidR="009A244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244D" w:rsidRPr="006665A7">
              <w:rPr>
                <w:rStyle w:val="Hyperlink"/>
                <w:noProof/>
              </w:rPr>
              <w:t>SOFTWARE ARCHITECTURE</w:t>
            </w:r>
            <w:r w:rsidR="009A244D">
              <w:rPr>
                <w:noProof/>
                <w:webHidden/>
              </w:rPr>
              <w:tab/>
            </w:r>
            <w:r w:rsidR="009A244D">
              <w:rPr>
                <w:noProof/>
                <w:webHidden/>
              </w:rPr>
              <w:fldChar w:fldCharType="begin"/>
            </w:r>
            <w:r w:rsidR="009A244D">
              <w:rPr>
                <w:noProof/>
                <w:webHidden/>
              </w:rPr>
              <w:instrText xml:space="preserve"> PAGEREF _Toc118626097 \h </w:instrText>
            </w:r>
            <w:r w:rsidR="009A244D">
              <w:rPr>
                <w:noProof/>
                <w:webHidden/>
              </w:rPr>
            </w:r>
            <w:r w:rsidR="009A244D">
              <w:rPr>
                <w:noProof/>
                <w:webHidden/>
              </w:rPr>
              <w:fldChar w:fldCharType="separate"/>
            </w:r>
            <w:r w:rsidR="009A244D">
              <w:rPr>
                <w:noProof/>
                <w:webHidden/>
              </w:rPr>
              <w:t>4</w:t>
            </w:r>
            <w:r w:rsidR="009A244D">
              <w:rPr>
                <w:noProof/>
                <w:webHidden/>
              </w:rPr>
              <w:fldChar w:fldCharType="end"/>
            </w:r>
          </w:hyperlink>
        </w:p>
        <w:p w14:paraId="29426436" w14:textId="7D73312A" w:rsidR="009A244D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626098" w:history="1">
            <w:r w:rsidR="009A244D" w:rsidRPr="006665A7">
              <w:rPr>
                <w:rStyle w:val="Hyperlink"/>
                <w:noProof/>
              </w:rPr>
              <w:t>6.3.1.</w:t>
            </w:r>
            <w:r w:rsidR="009A244D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9A244D" w:rsidRPr="006665A7">
              <w:rPr>
                <w:rStyle w:val="Hyperlink"/>
                <w:noProof/>
              </w:rPr>
              <w:t>Server Module</w:t>
            </w:r>
            <w:r w:rsidR="009A244D">
              <w:rPr>
                <w:noProof/>
                <w:webHidden/>
              </w:rPr>
              <w:tab/>
            </w:r>
            <w:r w:rsidR="009A244D">
              <w:rPr>
                <w:noProof/>
                <w:webHidden/>
              </w:rPr>
              <w:fldChar w:fldCharType="begin"/>
            </w:r>
            <w:r w:rsidR="009A244D">
              <w:rPr>
                <w:noProof/>
                <w:webHidden/>
              </w:rPr>
              <w:instrText xml:space="preserve"> PAGEREF _Toc118626098 \h </w:instrText>
            </w:r>
            <w:r w:rsidR="009A244D">
              <w:rPr>
                <w:noProof/>
                <w:webHidden/>
              </w:rPr>
            </w:r>
            <w:r w:rsidR="009A244D">
              <w:rPr>
                <w:noProof/>
                <w:webHidden/>
              </w:rPr>
              <w:fldChar w:fldCharType="separate"/>
            </w:r>
            <w:r w:rsidR="009A244D">
              <w:rPr>
                <w:noProof/>
                <w:webHidden/>
              </w:rPr>
              <w:t>5</w:t>
            </w:r>
            <w:r w:rsidR="009A244D">
              <w:rPr>
                <w:noProof/>
                <w:webHidden/>
              </w:rPr>
              <w:fldChar w:fldCharType="end"/>
            </w:r>
          </w:hyperlink>
        </w:p>
        <w:p w14:paraId="730B22FD" w14:textId="01E4BC6E" w:rsidR="009A244D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626099" w:history="1">
            <w:r w:rsidR="009A244D" w:rsidRPr="006665A7">
              <w:rPr>
                <w:rStyle w:val="Hyperlink"/>
                <w:noProof/>
              </w:rPr>
              <w:t>6.3.2.</w:t>
            </w:r>
            <w:r w:rsidR="009A244D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9A244D" w:rsidRPr="006665A7">
              <w:rPr>
                <w:rStyle w:val="Hyperlink"/>
                <w:noProof/>
              </w:rPr>
              <w:t>Web Server</w:t>
            </w:r>
            <w:r w:rsidR="009A244D">
              <w:rPr>
                <w:noProof/>
                <w:webHidden/>
              </w:rPr>
              <w:tab/>
            </w:r>
            <w:r w:rsidR="009A244D">
              <w:rPr>
                <w:noProof/>
                <w:webHidden/>
              </w:rPr>
              <w:fldChar w:fldCharType="begin"/>
            </w:r>
            <w:r w:rsidR="009A244D">
              <w:rPr>
                <w:noProof/>
                <w:webHidden/>
              </w:rPr>
              <w:instrText xml:space="preserve"> PAGEREF _Toc118626099 \h </w:instrText>
            </w:r>
            <w:r w:rsidR="009A244D">
              <w:rPr>
                <w:noProof/>
                <w:webHidden/>
              </w:rPr>
            </w:r>
            <w:r w:rsidR="009A244D">
              <w:rPr>
                <w:noProof/>
                <w:webHidden/>
              </w:rPr>
              <w:fldChar w:fldCharType="separate"/>
            </w:r>
            <w:r w:rsidR="009A244D">
              <w:rPr>
                <w:noProof/>
                <w:webHidden/>
              </w:rPr>
              <w:t>5</w:t>
            </w:r>
            <w:r w:rsidR="009A244D">
              <w:rPr>
                <w:noProof/>
                <w:webHidden/>
              </w:rPr>
              <w:fldChar w:fldCharType="end"/>
            </w:r>
          </w:hyperlink>
        </w:p>
        <w:p w14:paraId="0D4A26AB" w14:textId="1A508BA8" w:rsidR="009A244D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626100" w:history="1">
            <w:r w:rsidR="009A244D" w:rsidRPr="006665A7">
              <w:rPr>
                <w:rStyle w:val="Hyperlink"/>
                <w:noProof/>
              </w:rPr>
              <w:t>6.3.3.</w:t>
            </w:r>
            <w:r w:rsidR="009A244D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9A244D" w:rsidRPr="006665A7">
              <w:rPr>
                <w:rStyle w:val="Hyperlink"/>
                <w:noProof/>
              </w:rPr>
              <w:t>IMS Application</w:t>
            </w:r>
            <w:r w:rsidR="009A244D">
              <w:rPr>
                <w:noProof/>
                <w:webHidden/>
              </w:rPr>
              <w:tab/>
            </w:r>
            <w:r w:rsidR="009A244D">
              <w:rPr>
                <w:noProof/>
                <w:webHidden/>
              </w:rPr>
              <w:fldChar w:fldCharType="begin"/>
            </w:r>
            <w:r w:rsidR="009A244D">
              <w:rPr>
                <w:noProof/>
                <w:webHidden/>
              </w:rPr>
              <w:instrText xml:space="preserve"> PAGEREF _Toc118626100 \h </w:instrText>
            </w:r>
            <w:r w:rsidR="009A244D">
              <w:rPr>
                <w:noProof/>
                <w:webHidden/>
              </w:rPr>
            </w:r>
            <w:r w:rsidR="009A244D">
              <w:rPr>
                <w:noProof/>
                <w:webHidden/>
              </w:rPr>
              <w:fldChar w:fldCharType="separate"/>
            </w:r>
            <w:r w:rsidR="009A244D">
              <w:rPr>
                <w:noProof/>
                <w:webHidden/>
              </w:rPr>
              <w:t>6</w:t>
            </w:r>
            <w:r w:rsidR="009A244D">
              <w:rPr>
                <w:noProof/>
                <w:webHidden/>
              </w:rPr>
              <w:fldChar w:fldCharType="end"/>
            </w:r>
          </w:hyperlink>
        </w:p>
        <w:p w14:paraId="70BA312E" w14:textId="2F6D6A5A" w:rsidR="009A244D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626101" w:history="1">
            <w:r w:rsidR="009A244D" w:rsidRPr="006665A7">
              <w:rPr>
                <w:rStyle w:val="Hyperlink"/>
                <w:noProof/>
              </w:rPr>
              <w:t>6.3.4.</w:t>
            </w:r>
            <w:r w:rsidR="009A244D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9A244D" w:rsidRPr="006665A7">
              <w:rPr>
                <w:rStyle w:val="Hyperlink"/>
                <w:noProof/>
              </w:rPr>
              <w:t>Database Module</w:t>
            </w:r>
            <w:r w:rsidR="009A244D">
              <w:rPr>
                <w:noProof/>
                <w:webHidden/>
              </w:rPr>
              <w:tab/>
            </w:r>
            <w:r w:rsidR="009A244D">
              <w:rPr>
                <w:noProof/>
                <w:webHidden/>
              </w:rPr>
              <w:fldChar w:fldCharType="begin"/>
            </w:r>
            <w:r w:rsidR="009A244D">
              <w:rPr>
                <w:noProof/>
                <w:webHidden/>
              </w:rPr>
              <w:instrText xml:space="preserve"> PAGEREF _Toc118626101 \h </w:instrText>
            </w:r>
            <w:r w:rsidR="009A244D">
              <w:rPr>
                <w:noProof/>
                <w:webHidden/>
              </w:rPr>
            </w:r>
            <w:r w:rsidR="009A244D">
              <w:rPr>
                <w:noProof/>
                <w:webHidden/>
              </w:rPr>
              <w:fldChar w:fldCharType="separate"/>
            </w:r>
            <w:r w:rsidR="009A244D">
              <w:rPr>
                <w:noProof/>
                <w:webHidden/>
              </w:rPr>
              <w:t>6</w:t>
            </w:r>
            <w:r w:rsidR="009A244D">
              <w:rPr>
                <w:noProof/>
                <w:webHidden/>
              </w:rPr>
              <w:fldChar w:fldCharType="end"/>
            </w:r>
          </w:hyperlink>
        </w:p>
        <w:p w14:paraId="31FDA15B" w14:textId="59F2824E" w:rsidR="009A244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8626102" w:history="1">
            <w:r w:rsidR="009A244D" w:rsidRPr="006665A7">
              <w:rPr>
                <w:rStyle w:val="Hyperlink"/>
                <w:noProof/>
              </w:rPr>
              <w:t>6.4.</w:t>
            </w:r>
            <w:r w:rsidR="009A244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9A244D" w:rsidRPr="006665A7">
              <w:rPr>
                <w:rStyle w:val="Hyperlink"/>
                <w:noProof/>
              </w:rPr>
              <w:t>Client Module</w:t>
            </w:r>
            <w:r w:rsidR="009A244D">
              <w:rPr>
                <w:noProof/>
                <w:webHidden/>
              </w:rPr>
              <w:tab/>
            </w:r>
            <w:r w:rsidR="009A244D">
              <w:rPr>
                <w:noProof/>
                <w:webHidden/>
              </w:rPr>
              <w:fldChar w:fldCharType="begin"/>
            </w:r>
            <w:r w:rsidR="009A244D">
              <w:rPr>
                <w:noProof/>
                <w:webHidden/>
              </w:rPr>
              <w:instrText xml:space="preserve"> PAGEREF _Toc118626102 \h </w:instrText>
            </w:r>
            <w:r w:rsidR="009A244D">
              <w:rPr>
                <w:noProof/>
                <w:webHidden/>
              </w:rPr>
            </w:r>
            <w:r w:rsidR="009A244D">
              <w:rPr>
                <w:noProof/>
                <w:webHidden/>
              </w:rPr>
              <w:fldChar w:fldCharType="separate"/>
            </w:r>
            <w:r w:rsidR="009A244D">
              <w:rPr>
                <w:noProof/>
                <w:webHidden/>
              </w:rPr>
              <w:t>6</w:t>
            </w:r>
            <w:r w:rsidR="009A244D">
              <w:rPr>
                <w:noProof/>
                <w:webHidden/>
              </w:rPr>
              <w:fldChar w:fldCharType="end"/>
            </w:r>
          </w:hyperlink>
        </w:p>
        <w:p w14:paraId="6A23EC69" w14:textId="4509726D" w:rsidR="009A244D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8626103" w:history="1">
            <w:r w:rsidR="009A244D" w:rsidRPr="006665A7">
              <w:rPr>
                <w:rStyle w:val="Hyperlink"/>
                <w:noProof/>
              </w:rPr>
              <w:t>6.4.1.</w:t>
            </w:r>
            <w:r w:rsidR="009A244D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9A244D" w:rsidRPr="006665A7">
              <w:rPr>
                <w:rStyle w:val="Hyperlink"/>
                <w:noProof/>
              </w:rPr>
              <w:t>Installation</w:t>
            </w:r>
            <w:r w:rsidR="009A244D">
              <w:rPr>
                <w:noProof/>
                <w:webHidden/>
              </w:rPr>
              <w:tab/>
            </w:r>
            <w:r w:rsidR="009A244D">
              <w:rPr>
                <w:noProof/>
                <w:webHidden/>
              </w:rPr>
              <w:fldChar w:fldCharType="begin"/>
            </w:r>
            <w:r w:rsidR="009A244D">
              <w:rPr>
                <w:noProof/>
                <w:webHidden/>
              </w:rPr>
              <w:instrText xml:space="preserve"> PAGEREF _Toc118626103 \h </w:instrText>
            </w:r>
            <w:r w:rsidR="009A244D">
              <w:rPr>
                <w:noProof/>
                <w:webHidden/>
              </w:rPr>
            </w:r>
            <w:r w:rsidR="009A244D">
              <w:rPr>
                <w:noProof/>
                <w:webHidden/>
              </w:rPr>
              <w:fldChar w:fldCharType="separate"/>
            </w:r>
            <w:r w:rsidR="009A244D">
              <w:rPr>
                <w:noProof/>
                <w:webHidden/>
              </w:rPr>
              <w:t>6</w:t>
            </w:r>
            <w:r w:rsidR="009A244D">
              <w:rPr>
                <w:noProof/>
                <w:webHidden/>
              </w:rPr>
              <w:fldChar w:fldCharType="end"/>
            </w:r>
          </w:hyperlink>
        </w:p>
        <w:p w14:paraId="7D58EB50" w14:textId="7F315580" w:rsidR="009E6668" w:rsidRDefault="009E6668">
          <w:r>
            <w:rPr>
              <w:b/>
              <w:bCs/>
              <w:noProof/>
            </w:rPr>
            <w:fldChar w:fldCharType="end"/>
          </w:r>
        </w:p>
      </w:sdtContent>
    </w:sdt>
    <w:p w14:paraId="3CFE9599" w14:textId="77777777" w:rsidR="00B327B8" w:rsidRDefault="00B327B8">
      <w:pPr>
        <w:spacing w:line="14" w:lineRule="auto"/>
        <w:jc w:val="center"/>
        <w:rPr>
          <w:b/>
          <w:smallCaps/>
          <w:sz w:val="28"/>
          <w:szCs w:val="28"/>
        </w:rPr>
        <w:sectPr w:rsidR="00B327B8">
          <w:headerReference w:type="default" r:id="rId9"/>
          <w:footerReference w:type="even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F3EB571" w14:textId="77777777" w:rsidR="00B327B8" w:rsidRDefault="00B327B8"/>
    <w:p w14:paraId="7AE8BC1C" w14:textId="77777777" w:rsidR="0048699E" w:rsidRDefault="00000000" w:rsidP="0048699E">
      <w:pPr>
        <w:keepNext/>
      </w:pPr>
      <w:r>
        <w:rPr>
          <w:noProof/>
        </w:rPr>
        <w:drawing>
          <wp:inline distT="114300" distB="114300" distL="114300" distR="114300" wp14:anchorId="3B52A779" wp14:editId="5FDC96CB">
            <wp:extent cx="4919663" cy="3603133"/>
            <wp:effectExtent l="165100" t="139700" r="173355" b="16891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36031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C39235" w14:textId="223966E3" w:rsidR="00B327B8" w:rsidRDefault="0048699E" w:rsidP="0048699E">
      <w:pPr>
        <w:pStyle w:val="Caption"/>
        <w:jc w:val="both"/>
      </w:pPr>
      <w:r>
        <w:t xml:space="preserve">Figure </w:t>
      </w:r>
      <w:fldSimple w:instr=" SEQ Figure \* ARABIC ">
        <w:r w:rsidR="001F6F50">
          <w:rPr>
            <w:noProof/>
          </w:rPr>
          <w:t>1</w:t>
        </w:r>
      </w:fldSimple>
      <w:r>
        <w:t>. General IMS Context Diagram</w:t>
      </w:r>
    </w:p>
    <w:p w14:paraId="6901E4C3" w14:textId="77777777" w:rsidR="0048699E" w:rsidRPr="0048699E" w:rsidRDefault="0048699E" w:rsidP="0048699E"/>
    <w:p w14:paraId="3455FEF7" w14:textId="77777777" w:rsidR="0048699E" w:rsidRDefault="00000000" w:rsidP="0048699E">
      <w:pPr>
        <w:keepNext/>
      </w:pPr>
      <w:r>
        <w:rPr>
          <w:noProof/>
        </w:rPr>
        <w:lastRenderedPageBreak/>
        <w:drawing>
          <wp:inline distT="114300" distB="114300" distL="114300" distR="114300" wp14:anchorId="3ED38952" wp14:editId="28881DE5">
            <wp:extent cx="5148263" cy="1427323"/>
            <wp:effectExtent l="152400" t="152400" r="160655" b="18605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14273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36BE70" w14:textId="0584A7DB" w:rsidR="00B327B8" w:rsidRDefault="0048699E" w:rsidP="0048699E">
      <w:pPr>
        <w:pStyle w:val="Caption"/>
        <w:jc w:val="both"/>
      </w:pPr>
      <w:r>
        <w:t xml:space="preserve">Figure </w:t>
      </w:r>
      <w:fldSimple w:instr=" SEQ Figure \* ARABIC ">
        <w:r w:rsidR="001F6F50">
          <w:rPr>
            <w:noProof/>
          </w:rPr>
          <w:t>2</w:t>
        </w:r>
      </w:fldSimple>
      <w:r>
        <w:t>. Login Diagram</w:t>
      </w:r>
    </w:p>
    <w:p w14:paraId="65FAB960" w14:textId="77777777" w:rsidR="0048699E" w:rsidRDefault="00000000" w:rsidP="0048699E">
      <w:pPr>
        <w:keepNext/>
      </w:pPr>
      <w:r>
        <w:rPr>
          <w:noProof/>
        </w:rPr>
        <w:drawing>
          <wp:inline distT="114300" distB="114300" distL="114300" distR="114300" wp14:anchorId="630DD8AE" wp14:editId="077ECC41">
            <wp:extent cx="5943600" cy="1371600"/>
            <wp:effectExtent l="165100" t="152400" r="165100" b="1905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338414" w14:textId="77777777" w:rsidR="009B5258" w:rsidRDefault="0048699E" w:rsidP="009B5258">
      <w:pPr>
        <w:pStyle w:val="Caption"/>
        <w:jc w:val="both"/>
      </w:pPr>
      <w:r>
        <w:t xml:space="preserve">Figure </w:t>
      </w:r>
      <w:fldSimple w:instr=" SEQ Figure \* ARABIC ">
        <w:r w:rsidR="001F6F50">
          <w:rPr>
            <w:noProof/>
          </w:rPr>
          <w:t>3</w:t>
        </w:r>
      </w:fldSimple>
      <w:r>
        <w:t>. View List Diagram</w:t>
      </w:r>
    </w:p>
    <w:p w14:paraId="104F9A84" w14:textId="5625D399" w:rsidR="00B327B8" w:rsidRDefault="00000000" w:rsidP="009B5258">
      <w:pPr>
        <w:pStyle w:val="Heading1"/>
      </w:pPr>
      <w:bookmarkStart w:id="6" w:name="_Toc118626090"/>
      <w:r w:rsidRPr="0081174E">
        <w:t>INTRODUCTION</w:t>
      </w:r>
      <w:bookmarkEnd w:id="6"/>
    </w:p>
    <w:p w14:paraId="58E77DD7" w14:textId="77777777" w:rsidR="00B327B8" w:rsidRDefault="00000000" w:rsidP="0081174E">
      <w:r>
        <w:t xml:space="preserve">This document defines the software architecture for the Inventory Management System. The architecture is based on the following references: </w:t>
      </w:r>
    </w:p>
    <w:p w14:paraId="43D38150" w14:textId="77777777" w:rsidR="00B327B8" w:rsidRPr="002B3B1D" w:rsidRDefault="00000000" w:rsidP="0081174E">
      <w:pPr>
        <w:pStyle w:val="ListParagraph"/>
        <w:numPr>
          <w:ilvl w:val="0"/>
          <w:numId w:val="13"/>
        </w:numPr>
        <w:rPr>
          <w:rStyle w:val="Hyperlink"/>
        </w:rPr>
      </w:pPr>
      <w:hyperlink r:id="rId15">
        <w:r w:rsidRPr="002B3B1D">
          <w:rPr>
            <w:rStyle w:val="Hyperlink"/>
          </w:rPr>
          <w:t>Web Application Architecture: The Latest Guide 2022</w:t>
        </w:r>
      </w:hyperlink>
    </w:p>
    <w:p w14:paraId="2414BC98" w14:textId="77777777" w:rsidR="00B327B8" w:rsidRDefault="00000000" w:rsidP="0081174E">
      <w:pPr>
        <w:pStyle w:val="ListParagraph"/>
        <w:numPr>
          <w:ilvl w:val="0"/>
          <w:numId w:val="13"/>
        </w:numPr>
      </w:pPr>
      <w:r>
        <w:t>“A Software Architecture for Inventory Management System” (Arsan, et al.).</w:t>
      </w:r>
    </w:p>
    <w:p w14:paraId="27285390" w14:textId="62091C26" w:rsidR="00B327B8" w:rsidRPr="0081174E" w:rsidRDefault="00000000" w:rsidP="0081174E">
      <w:pPr>
        <w:spacing w:line="240" w:lineRule="auto"/>
        <w:jc w:val="both"/>
      </w:pPr>
      <w:r>
        <w:t xml:space="preserve">The Inventory Management system is a </w:t>
      </w:r>
      <w:r w:rsidR="007C0B81">
        <w:t>business-to-business</w:t>
      </w:r>
      <w:r>
        <w:t xml:space="preserve"> </w:t>
      </w:r>
      <w:r w:rsidR="007C0B81">
        <w:t xml:space="preserve">(B2B) </w:t>
      </w:r>
      <w:r>
        <w:t xml:space="preserve">solution that will cater to a seller who acts as a buyer for clients. The seller acquires inventory, negotiates sales with clients, generates purchase orders, takes payment, and ships. Currently the seller manages inventory in </w:t>
      </w:r>
      <w:r>
        <w:lastRenderedPageBreak/>
        <w:t>spreadsheets, which is cumbersome to use on mobile devices and makes it difficult to determine the current state of inventory. There will also be a read-only view for buyers to review order status. In a future release this view will be integrated with payment and shipping APIs.</w:t>
      </w:r>
    </w:p>
    <w:p w14:paraId="02DEB618" w14:textId="7780E22E" w:rsidR="00B327B8" w:rsidRPr="0081174E" w:rsidRDefault="00000000" w:rsidP="0081174E">
      <w:pPr>
        <w:spacing w:line="240" w:lineRule="auto"/>
        <w:jc w:val="both"/>
      </w:pPr>
      <w:r>
        <w:t>The system will provide various interfaces to integrate with the seller’s and buyer’s workflow and processes. For small and medium businesses, this may include manual processes, forms, and spreadsheets.</w:t>
      </w:r>
    </w:p>
    <w:p w14:paraId="34FC7702" w14:textId="4920CB96" w:rsidR="00B327B8" w:rsidRDefault="00000000" w:rsidP="0081174E">
      <w:r>
        <w:t xml:space="preserve">This document </w:t>
      </w:r>
      <w:del w:id="7" w:author="John Atkins" w:date="2022-11-06T11:35:00Z">
        <w:r w:rsidDel="00E7057E">
          <w:delText xml:space="preserve">will </w:delText>
        </w:r>
      </w:del>
      <w:r>
        <w:t>provide</w:t>
      </w:r>
      <w:ins w:id="8" w:author="John Atkins" w:date="2022-11-06T11:35:00Z">
        <w:r w:rsidR="00E7057E">
          <w:t>s</w:t>
        </w:r>
      </w:ins>
      <w:r>
        <w:t xml:space="preserve"> details on the IMS objectives, supported configurations, and software architecture. </w:t>
      </w:r>
    </w:p>
    <w:p w14:paraId="546E5BB9" w14:textId="77777777" w:rsidR="00B327B8" w:rsidRDefault="00000000" w:rsidP="0081174E">
      <w:pPr>
        <w:pStyle w:val="Heading2"/>
      </w:pPr>
      <w:bookmarkStart w:id="9" w:name="_Toc118626091"/>
      <w:r w:rsidRPr="0081174E">
        <w:t>DEFINITIONS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7640"/>
      </w:tblGrid>
      <w:tr w:rsidR="007C0B81" w:rsidRPr="009B5258" w14:paraId="15C27F85" w14:textId="77777777" w:rsidTr="00B65A08">
        <w:tc>
          <w:tcPr>
            <w:tcW w:w="1710" w:type="dxa"/>
          </w:tcPr>
          <w:p w14:paraId="704E0336" w14:textId="77777777" w:rsidR="007C0B81" w:rsidRPr="009B5258" w:rsidRDefault="007C0B81" w:rsidP="00B65A08">
            <w:pPr>
              <w:pStyle w:val="NoSpacing"/>
            </w:pPr>
            <w:r w:rsidRPr="009B5258">
              <w:t>API</w:t>
            </w:r>
          </w:p>
        </w:tc>
        <w:tc>
          <w:tcPr>
            <w:tcW w:w="7640" w:type="dxa"/>
          </w:tcPr>
          <w:p w14:paraId="7BDE2F1E" w14:textId="77777777" w:rsidR="007C0B81" w:rsidRPr="009B5258" w:rsidRDefault="007C0B81" w:rsidP="00B65A08">
            <w:pPr>
              <w:pStyle w:val="NoSpacing"/>
            </w:pPr>
            <w:r w:rsidRPr="009B5258">
              <w:t>Application Programming Interface</w:t>
            </w:r>
          </w:p>
        </w:tc>
      </w:tr>
      <w:tr w:rsidR="009B5258" w:rsidRPr="009B5258" w14:paraId="77C54EFC" w14:textId="5F2846DF" w:rsidTr="009B5258">
        <w:tc>
          <w:tcPr>
            <w:tcW w:w="1710" w:type="dxa"/>
          </w:tcPr>
          <w:p w14:paraId="36DA824B" w14:textId="04B1B89F" w:rsidR="009B5258" w:rsidRPr="009B5258" w:rsidRDefault="007C0B81" w:rsidP="009B5258">
            <w:pPr>
              <w:pStyle w:val="NoSpacing"/>
            </w:pPr>
            <w:r>
              <w:t>B2B</w:t>
            </w:r>
          </w:p>
        </w:tc>
        <w:tc>
          <w:tcPr>
            <w:tcW w:w="7640" w:type="dxa"/>
          </w:tcPr>
          <w:p w14:paraId="2733C8BB" w14:textId="5F31F58B" w:rsidR="009B5258" w:rsidRPr="009B5258" w:rsidRDefault="007C0B81" w:rsidP="009B5258">
            <w:pPr>
              <w:pStyle w:val="NoSpacing"/>
            </w:pPr>
            <w:r>
              <w:t>Business to Business</w:t>
            </w:r>
          </w:p>
        </w:tc>
      </w:tr>
      <w:tr w:rsidR="00AE0173" w:rsidRPr="009B5258" w14:paraId="5CD371D4" w14:textId="77777777" w:rsidTr="00B65A08">
        <w:trPr>
          <w:ins w:id="10" w:author="John Atkins" w:date="2022-11-06T11:53:00Z"/>
        </w:trPr>
        <w:tc>
          <w:tcPr>
            <w:tcW w:w="1710" w:type="dxa"/>
          </w:tcPr>
          <w:p w14:paraId="25D27C3F" w14:textId="77777777" w:rsidR="00AE0173" w:rsidRPr="009B5258" w:rsidRDefault="00AE0173" w:rsidP="00B65A08">
            <w:pPr>
              <w:pStyle w:val="NoSpacing"/>
              <w:rPr>
                <w:ins w:id="11" w:author="John Atkins" w:date="2022-11-06T11:53:00Z"/>
              </w:rPr>
            </w:pPr>
            <w:ins w:id="12" w:author="John Atkins" w:date="2022-11-06T11:53:00Z">
              <w:r w:rsidRPr="009B5258">
                <w:t>Docker</w:t>
              </w:r>
            </w:ins>
          </w:p>
        </w:tc>
        <w:tc>
          <w:tcPr>
            <w:tcW w:w="7640" w:type="dxa"/>
          </w:tcPr>
          <w:p w14:paraId="16F5553B" w14:textId="77777777" w:rsidR="00AE0173" w:rsidRPr="009B5258" w:rsidRDefault="00AE0173" w:rsidP="00B65A08">
            <w:pPr>
              <w:pStyle w:val="NoSpacing"/>
              <w:rPr>
                <w:ins w:id="13" w:author="John Atkins" w:date="2022-11-06T11:53:00Z"/>
              </w:rPr>
            </w:pPr>
            <w:ins w:id="14" w:author="John Atkins" w:date="2022-11-06T11:53:00Z">
              <w:r w:rsidRPr="009B5258">
                <w:t>Docker container system</w:t>
              </w:r>
            </w:ins>
          </w:p>
        </w:tc>
      </w:tr>
      <w:tr w:rsidR="009B5258" w:rsidRPr="009B5258" w14:paraId="6A54E05B" w14:textId="08A8811C" w:rsidTr="009B5258">
        <w:tc>
          <w:tcPr>
            <w:tcW w:w="1710" w:type="dxa"/>
          </w:tcPr>
          <w:p w14:paraId="67740E48" w14:textId="0DD0644B" w:rsidR="009B5258" w:rsidRPr="009B5258" w:rsidRDefault="009B5258" w:rsidP="009B5258">
            <w:pPr>
              <w:pStyle w:val="NoSpacing"/>
            </w:pPr>
            <w:del w:id="15" w:author="John Atkins" w:date="2022-11-06T11:53:00Z">
              <w:r w:rsidRPr="009B5258" w:rsidDel="00AE0173">
                <w:delText>Docker</w:delText>
              </w:r>
            </w:del>
            <w:ins w:id="16" w:author="John Atkins" w:date="2022-11-06T11:53:00Z">
              <w:r w:rsidR="00AE0173">
                <w:t>DOM</w:t>
              </w:r>
            </w:ins>
          </w:p>
        </w:tc>
        <w:tc>
          <w:tcPr>
            <w:tcW w:w="7640" w:type="dxa"/>
          </w:tcPr>
          <w:p w14:paraId="436DB41D" w14:textId="6C97ED45" w:rsidR="009B5258" w:rsidRPr="009B5258" w:rsidRDefault="009B5258" w:rsidP="009B5258">
            <w:pPr>
              <w:pStyle w:val="NoSpacing"/>
            </w:pPr>
            <w:del w:id="17" w:author="John Atkins" w:date="2022-11-06T11:53:00Z">
              <w:r w:rsidRPr="009B5258" w:rsidDel="00AE0173">
                <w:delText>Docker container system</w:delText>
              </w:r>
            </w:del>
            <w:ins w:id="18" w:author="John Atkins" w:date="2022-11-06T11:53:00Z">
              <w:r w:rsidR="00AE0173">
                <w:t>Document Object Model</w:t>
              </w:r>
            </w:ins>
          </w:p>
        </w:tc>
      </w:tr>
      <w:tr w:rsidR="009B5258" w:rsidRPr="009B5258" w14:paraId="2CC0A11C" w14:textId="62A38510" w:rsidTr="009B5258">
        <w:tc>
          <w:tcPr>
            <w:tcW w:w="1710" w:type="dxa"/>
          </w:tcPr>
          <w:p w14:paraId="552FFB18" w14:textId="790DA115" w:rsidR="009B5258" w:rsidRPr="009B5258" w:rsidRDefault="009B5258" w:rsidP="009B5258">
            <w:pPr>
              <w:pStyle w:val="NoSpacing"/>
            </w:pPr>
            <w:r w:rsidRPr="009B5258">
              <w:t>Flask</w:t>
            </w:r>
            <w:r w:rsidRPr="009B5258">
              <w:tab/>
            </w:r>
          </w:p>
        </w:tc>
        <w:tc>
          <w:tcPr>
            <w:tcW w:w="7640" w:type="dxa"/>
          </w:tcPr>
          <w:p w14:paraId="3634B06C" w14:textId="595B6B7F" w:rsidR="009B5258" w:rsidRPr="009B5258" w:rsidRDefault="009B5258" w:rsidP="009B5258">
            <w:pPr>
              <w:pStyle w:val="NoSpacing"/>
            </w:pPr>
            <w:r w:rsidRPr="009B5258">
              <w:t>Python web framework</w:t>
            </w:r>
          </w:p>
        </w:tc>
      </w:tr>
      <w:tr w:rsidR="009B5258" w:rsidRPr="009B5258" w14:paraId="004B1841" w14:textId="48215404" w:rsidTr="009B5258">
        <w:tc>
          <w:tcPr>
            <w:tcW w:w="1710" w:type="dxa"/>
          </w:tcPr>
          <w:p w14:paraId="1C6C42CB" w14:textId="77777777" w:rsidR="009B5258" w:rsidRPr="009B5258" w:rsidRDefault="009B5258" w:rsidP="009B5258">
            <w:pPr>
              <w:pStyle w:val="NoSpacing"/>
            </w:pPr>
            <w:r w:rsidRPr="009B5258">
              <w:t>FOSS</w:t>
            </w:r>
          </w:p>
        </w:tc>
        <w:tc>
          <w:tcPr>
            <w:tcW w:w="7640" w:type="dxa"/>
          </w:tcPr>
          <w:p w14:paraId="41A0F9EA" w14:textId="55952BD5" w:rsidR="009B5258" w:rsidRPr="009B5258" w:rsidRDefault="009B5258" w:rsidP="009B5258">
            <w:pPr>
              <w:pStyle w:val="NoSpacing"/>
            </w:pPr>
            <w:r w:rsidRPr="009B5258">
              <w:t xml:space="preserve">Free and </w:t>
            </w:r>
            <w:r w:rsidR="000D2D12" w:rsidRPr="009B5258">
              <w:t>Open-Source</w:t>
            </w:r>
            <w:r w:rsidRPr="009B5258">
              <w:t xml:space="preserve"> Software</w:t>
            </w:r>
          </w:p>
        </w:tc>
      </w:tr>
      <w:tr w:rsidR="009B5258" w:rsidRPr="009B5258" w14:paraId="575E0F0D" w14:textId="57A06564" w:rsidTr="009B5258">
        <w:tc>
          <w:tcPr>
            <w:tcW w:w="1710" w:type="dxa"/>
          </w:tcPr>
          <w:p w14:paraId="5BEE130F" w14:textId="19B022B3" w:rsidR="009B5258" w:rsidRPr="009B5258" w:rsidRDefault="009B5258" w:rsidP="009B5258">
            <w:pPr>
              <w:pStyle w:val="NoSpacing"/>
            </w:pPr>
            <w:r w:rsidRPr="009B5258">
              <w:t>GUI</w:t>
            </w:r>
            <w:r w:rsidRPr="009B5258">
              <w:tab/>
            </w:r>
          </w:p>
        </w:tc>
        <w:tc>
          <w:tcPr>
            <w:tcW w:w="7640" w:type="dxa"/>
          </w:tcPr>
          <w:p w14:paraId="3F5E8FEF" w14:textId="5407BFB4" w:rsidR="009B5258" w:rsidRPr="009B5258" w:rsidRDefault="009B5258" w:rsidP="009B5258">
            <w:pPr>
              <w:pStyle w:val="NoSpacing"/>
            </w:pPr>
            <w:r w:rsidRPr="009B5258">
              <w:t>Graphical User Interface</w:t>
            </w:r>
          </w:p>
        </w:tc>
      </w:tr>
      <w:tr w:rsidR="009B5258" w:rsidRPr="009B5258" w14:paraId="777233BB" w14:textId="5AF11F2A" w:rsidTr="009B5258">
        <w:tc>
          <w:tcPr>
            <w:tcW w:w="1710" w:type="dxa"/>
          </w:tcPr>
          <w:p w14:paraId="6EC42FFF" w14:textId="5B8504D4" w:rsidR="009B5258" w:rsidRPr="009B5258" w:rsidRDefault="009B5258" w:rsidP="009B5258">
            <w:pPr>
              <w:pStyle w:val="NoSpacing"/>
            </w:pPr>
            <w:r w:rsidRPr="009B5258">
              <w:t>HTML</w:t>
            </w:r>
          </w:p>
        </w:tc>
        <w:tc>
          <w:tcPr>
            <w:tcW w:w="7640" w:type="dxa"/>
          </w:tcPr>
          <w:p w14:paraId="6F45640C" w14:textId="19172B22" w:rsidR="009B5258" w:rsidRPr="009B5258" w:rsidRDefault="009B5258" w:rsidP="009B5258">
            <w:pPr>
              <w:pStyle w:val="NoSpacing"/>
            </w:pPr>
            <w:r w:rsidRPr="009B5258">
              <w:t>Hypertext Markup Language</w:t>
            </w:r>
          </w:p>
        </w:tc>
      </w:tr>
      <w:tr w:rsidR="009B5258" w:rsidRPr="009B5258" w14:paraId="36593C03" w14:textId="541C1FBD" w:rsidTr="009B5258">
        <w:tc>
          <w:tcPr>
            <w:tcW w:w="1710" w:type="dxa"/>
          </w:tcPr>
          <w:p w14:paraId="733794ED" w14:textId="77777777" w:rsidR="009B5258" w:rsidRPr="009B5258" w:rsidRDefault="009B5258" w:rsidP="009B5258">
            <w:pPr>
              <w:pStyle w:val="NoSpacing"/>
            </w:pPr>
            <w:r w:rsidRPr="009B5258">
              <w:t>HTTP</w:t>
            </w:r>
          </w:p>
        </w:tc>
        <w:tc>
          <w:tcPr>
            <w:tcW w:w="7640" w:type="dxa"/>
          </w:tcPr>
          <w:p w14:paraId="55FA6768" w14:textId="2798A218" w:rsidR="009B5258" w:rsidRPr="009B5258" w:rsidRDefault="009B5258" w:rsidP="009B5258">
            <w:pPr>
              <w:pStyle w:val="NoSpacing"/>
            </w:pPr>
            <w:r w:rsidRPr="009B5258">
              <w:t>Hypertext Transfer Protocol</w:t>
            </w:r>
          </w:p>
        </w:tc>
      </w:tr>
      <w:tr w:rsidR="009B5258" w:rsidRPr="009B5258" w14:paraId="39A93422" w14:textId="025DE125" w:rsidTr="009B5258">
        <w:tc>
          <w:tcPr>
            <w:tcW w:w="1710" w:type="dxa"/>
          </w:tcPr>
          <w:p w14:paraId="186018EE" w14:textId="77777777" w:rsidR="009B5258" w:rsidRPr="009B5258" w:rsidRDefault="009B5258" w:rsidP="009B5258">
            <w:pPr>
              <w:pStyle w:val="NoSpacing"/>
            </w:pPr>
            <w:r w:rsidRPr="009B5258">
              <w:t>IMS</w:t>
            </w:r>
          </w:p>
        </w:tc>
        <w:tc>
          <w:tcPr>
            <w:tcW w:w="7640" w:type="dxa"/>
          </w:tcPr>
          <w:p w14:paraId="6692EC2E" w14:textId="25F37A1C" w:rsidR="009B5258" w:rsidRPr="009B5258" w:rsidRDefault="009B5258" w:rsidP="009B5258">
            <w:pPr>
              <w:pStyle w:val="NoSpacing"/>
            </w:pPr>
            <w:r w:rsidRPr="009B5258">
              <w:t>Inventory Management System</w:t>
            </w:r>
          </w:p>
        </w:tc>
      </w:tr>
      <w:tr w:rsidR="009B5258" w:rsidRPr="009B5258" w14:paraId="17B1A840" w14:textId="2D7B9335" w:rsidTr="009B5258">
        <w:tc>
          <w:tcPr>
            <w:tcW w:w="1710" w:type="dxa"/>
          </w:tcPr>
          <w:p w14:paraId="2B41D5BE" w14:textId="148B9BB8" w:rsidR="009B5258" w:rsidRPr="009B5258" w:rsidRDefault="009B5258" w:rsidP="009B5258">
            <w:pPr>
              <w:pStyle w:val="NoSpacing"/>
            </w:pPr>
            <w:r w:rsidRPr="009B5258">
              <w:t>JavaScript/JS</w:t>
            </w:r>
            <w:r w:rsidRPr="009B5258">
              <w:tab/>
            </w:r>
          </w:p>
        </w:tc>
        <w:tc>
          <w:tcPr>
            <w:tcW w:w="7640" w:type="dxa"/>
          </w:tcPr>
          <w:p w14:paraId="78CB1159" w14:textId="415C7389" w:rsidR="009B5258" w:rsidRPr="009B5258" w:rsidRDefault="009B5258" w:rsidP="009B5258">
            <w:pPr>
              <w:pStyle w:val="NoSpacing"/>
            </w:pPr>
            <w:r w:rsidRPr="009B5258">
              <w:t>JavaScript programming language</w:t>
            </w:r>
          </w:p>
        </w:tc>
      </w:tr>
      <w:tr w:rsidR="009B5258" w:rsidRPr="009B5258" w14:paraId="6691D0E2" w14:textId="7B4F0F4F" w:rsidTr="009B5258">
        <w:tc>
          <w:tcPr>
            <w:tcW w:w="1710" w:type="dxa"/>
          </w:tcPr>
          <w:p w14:paraId="5441421A" w14:textId="71EDB789" w:rsidR="009B5258" w:rsidRPr="009B5258" w:rsidRDefault="009B5258" w:rsidP="009B5258">
            <w:pPr>
              <w:pStyle w:val="NoSpacing"/>
            </w:pPr>
            <w:r w:rsidRPr="009B5258">
              <w:t>MVC</w:t>
            </w:r>
            <w:r w:rsidRPr="009B5258">
              <w:tab/>
            </w:r>
          </w:p>
        </w:tc>
        <w:tc>
          <w:tcPr>
            <w:tcW w:w="7640" w:type="dxa"/>
          </w:tcPr>
          <w:p w14:paraId="230B4076" w14:textId="698F25CA" w:rsidR="009B5258" w:rsidRPr="009B5258" w:rsidRDefault="009B5258" w:rsidP="009B5258">
            <w:pPr>
              <w:pStyle w:val="NoSpacing"/>
            </w:pPr>
            <w:r w:rsidRPr="009B5258">
              <w:t>Model View Controller design pattern</w:t>
            </w:r>
          </w:p>
        </w:tc>
      </w:tr>
      <w:tr w:rsidR="000F5CFE" w:rsidRPr="009B5258" w14:paraId="1A9A2C70" w14:textId="77777777" w:rsidTr="00B65A08">
        <w:tc>
          <w:tcPr>
            <w:tcW w:w="1710" w:type="dxa"/>
          </w:tcPr>
          <w:p w14:paraId="784D9CA0" w14:textId="77777777" w:rsidR="000F5CFE" w:rsidRPr="009B5258" w:rsidRDefault="000F5CFE" w:rsidP="00B65A08">
            <w:pPr>
              <w:pStyle w:val="NoSpacing"/>
            </w:pPr>
            <w:r w:rsidRPr="009B5258">
              <w:t>ORM</w:t>
            </w:r>
          </w:p>
        </w:tc>
        <w:tc>
          <w:tcPr>
            <w:tcW w:w="7640" w:type="dxa"/>
          </w:tcPr>
          <w:p w14:paraId="547EAC05" w14:textId="77777777" w:rsidR="000F5CFE" w:rsidRPr="009B5258" w:rsidRDefault="000F5CFE" w:rsidP="00B65A08">
            <w:pPr>
              <w:pStyle w:val="NoSpacing"/>
            </w:pPr>
            <w:r w:rsidRPr="009B5258">
              <w:t>Object Relational Mapping</w:t>
            </w:r>
          </w:p>
        </w:tc>
      </w:tr>
      <w:tr w:rsidR="009B5258" w:rsidRPr="009B5258" w14:paraId="4F2537C0" w14:textId="01B4C4F7" w:rsidTr="009B5258">
        <w:tc>
          <w:tcPr>
            <w:tcW w:w="1710" w:type="dxa"/>
          </w:tcPr>
          <w:p w14:paraId="03076E75" w14:textId="60322585" w:rsidR="009B5258" w:rsidRPr="009B5258" w:rsidRDefault="000F5CFE" w:rsidP="009B5258">
            <w:pPr>
              <w:pStyle w:val="NoSpacing"/>
            </w:pPr>
            <w:r>
              <w:t>OS</w:t>
            </w:r>
          </w:p>
        </w:tc>
        <w:tc>
          <w:tcPr>
            <w:tcW w:w="7640" w:type="dxa"/>
          </w:tcPr>
          <w:p w14:paraId="0EF4DFE5" w14:textId="31F53FB7" w:rsidR="009B5258" w:rsidRPr="009B5258" w:rsidRDefault="000F5CFE" w:rsidP="009B5258">
            <w:pPr>
              <w:pStyle w:val="NoSpacing"/>
            </w:pPr>
            <w:r>
              <w:t>Operating System</w:t>
            </w:r>
          </w:p>
        </w:tc>
      </w:tr>
      <w:tr w:rsidR="009B5258" w:rsidRPr="009B5258" w14:paraId="4C620A88" w14:textId="633E1574" w:rsidTr="009B5258">
        <w:tc>
          <w:tcPr>
            <w:tcW w:w="1710" w:type="dxa"/>
          </w:tcPr>
          <w:p w14:paraId="61D891E6" w14:textId="77777777" w:rsidR="009B5258" w:rsidRPr="009B5258" w:rsidRDefault="009B5258" w:rsidP="009B5258">
            <w:pPr>
              <w:pStyle w:val="NoSpacing"/>
            </w:pPr>
            <w:r w:rsidRPr="009B5258">
              <w:t>React</w:t>
            </w:r>
          </w:p>
        </w:tc>
        <w:tc>
          <w:tcPr>
            <w:tcW w:w="7640" w:type="dxa"/>
          </w:tcPr>
          <w:p w14:paraId="5FC9FC00" w14:textId="387F06FB" w:rsidR="009B5258" w:rsidRPr="009B5258" w:rsidRDefault="009B5258" w:rsidP="009B5258">
            <w:pPr>
              <w:pStyle w:val="NoSpacing"/>
            </w:pPr>
            <w:r w:rsidRPr="009B5258">
              <w:t>React JavaScript library</w:t>
            </w:r>
          </w:p>
        </w:tc>
      </w:tr>
      <w:tr w:rsidR="009B5258" w:rsidRPr="009B5258" w14:paraId="367FDD77" w14:textId="62D56550" w:rsidTr="009B5258">
        <w:tc>
          <w:tcPr>
            <w:tcW w:w="1710" w:type="dxa"/>
          </w:tcPr>
          <w:p w14:paraId="683AE569" w14:textId="593D543A" w:rsidR="009B5258" w:rsidRPr="009B5258" w:rsidRDefault="009B5258" w:rsidP="009B5258">
            <w:pPr>
              <w:pStyle w:val="NoSpacing"/>
            </w:pPr>
            <w:r w:rsidRPr="009B5258">
              <w:t>RESTful</w:t>
            </w:r>
            <w:r w:rsidRPr="009B5258">
              <w:tab/>
            </w:r>
          </w:p>
        </w:tc>
        <w:tc>
          <w:tcPr>
            <w:tcW w:w="7640" w:type="dxa"/>
          </w:tcPr>
          <w:p w14:paraId="2F9C9BAF" w14:textId="6EDD4145" w:rsidR="009B5258" w:rsidRPr="009B5258" w:rsidRDefault="009B5258" w:rsidP="009B5258">
            <w:pPr>
              <w:pStyle w:val="NoSpacing"/>
            </w:pPr>
            <w:proofErr w:type="spellStart"/>
            <w:r w:rsidRPr="009B5258">
              <w:t>REpresentational</w:t>
            </w:r>
            <w:proofErr w:type="spellEnd"/>
            <w:r w:rsidRPr="009B5258">
              <w:t xml:space="preserve"> State Transfer</w:t>
            </w:r>
          </w:p>
        </w:tc>
      </w:tr>
      <w:tr w:rsidR="009B5258" w:rsidRPr="009B5258" w14:paraId="3D376531" w14:textId="148A692A" w:rsidTr="009B5258">
        <w:tc>
          <w:tcPr>
            <w:tcW w:w="1710" w:type="dxa"/>
          </w:tcPr>
          <w:p w14:paraId="3AE6A43C" w14:textId="07B6B002" w:rsidR="009B5258" w:rsidRPr="009B5258" w:rsidRDefault="009B5258" w:rsidP="009B5258">
            <w:pPr>
              <w:pStyle w:val="NoSpacing"/>
            </w:pPr>
            <w:r w:rsidRPr="009B5258">
              <w:t>PC</w:t>
            </w:r>
            <w:r w:rsidRPr="009B5258">
              <w:tab/>
            </w:r>
          </w:p>
        </w:tc>
        <w:tc>
          <w:tcPr>
            <w:tcW w:w="7640" w:type="dxa"/>
          </w:tcPr>
          <w:p w14:paraId="1CF12695" w14:textId="068AEF15" w:rsidR="009B5258" w:rsidRPr="009B5258" w:rsidRDefault="009B5258" w:rsidP="009B5258">
            <w:pPr>
              <w:pStyle w:val="NoSpacing"/>
            </w:pPr>
            <w:r w:rsidRPr="009B5258">
              <w:t>Personal Computer</w:t>
            </w:r>
          </w:p>
        </w:tc>
      </w:tr>
      <w:tr w:rsidR="009B5258" w:rsidRPr="009B5258" w14:paraId="42C4D442" w14:textId="6A61F00D" w:rsidTr="009B5258">
        <w:tc>
          <w:tcPr>
            <w:tcW w:w="1710" w:type="dxa"/>
          </w:tcPr>
          <w:p w14:paraId="1131E903" w14:textId="2E43E786" w:rsidR="009B5258" w:rsidRPr="009B5258" w:rsidRDefault="009B5258" w:rsidP="009B5258">
            <w:pPr>
              <w:pStyle w:val="NoSpacing"/>
            </w:pPr>
            <w:r w:rsidRPr="009B5258">
              <w:t>Python</w:t>
            </w:r>
          </w:p>
        </w:tc>
        <w:tc>
          <w:tcPr>
            <w:tcW w:w="7640" w:type="dxa"/>
          </w:tcPr>
          <w:p w14:paraId="4A431F54" w14:textId="7E15BA32" w:rsidR="009B5258" w:rsidRPr="009B5258" w:rsidRDefault="009B5258" w:rsidP="009B5258">
            <w:pPr>
              <w:pStyle w:val="NoSpacing"/>
            </w:pPr>
            <w:r w:rsidRPr="009B5258">
              <w:t>Python programming language</w:t>
            </w:r>
          </w:p>
        </w:tc>
      </w:tr>
      <w:tr w:rsidR="003B7239" w:rsidRPr="009B5258" w14:paraId="11C890CC" w14:textId="77777777" w:rsidTr="00B65A08">
        <w:trPr>
          <w:ins w:id="19" w:author="John Atkins" w:date="2022-11-06T12:12:00Z"/>
        </w:trPr>
        <w:tc>
          <w:tcPr>
            <w:tcW w:w="1710" w:type="dxa"/>
          </w:tcPr>
          <w:p w14:paraId="6A970271" w14:textId="77777777" w:rsidR="003B7239" w:rsidRPr="009B5258" w:rsidRDefault="003B7239" w:rsidP="00B65A08">
            <w:pPr>
              <w:pStyle w:val="NoSpacing"/>
              <w:rPr>
                <w:ins w:id="20" w:author="John Atkins" w:date="2022-11-06T12:12:00Z"/>
              </w:rPr>
            </w:pPr>
            <w:ins w:id="21" w:author="John Atkins" w:date="2022-11-06T12:12:00Z">
              <w:r w:rsidRPr="009B5258">
                <w:t>SaaS</w:t>
              </w:r>
            </w:ins>
          </w:p>
        </w:tc>
        <w:tc>
          <w:tcPr>
            <w:tcW w:w="7640" w:type="dxa"/>
          </w:tcPr>
          <w:p w14:paraId="3E45AB47" w14:textId="77777777" w:rsidR="003B7239" w:rsidRPr="009B5258" w:rsidRDefault="003B7239" w:rsidP="00B65A08">
            <w:pPr>
              <w:pStyle w:val="NoSpacing"/>
              <w:rPr>
                <w:ins w:id="22" w:author="John Atkins" w:date="2022-11-06T12:12:00Z"/>
              </w:rPr>
            </w:pPr>
            <w:ins w:id="23" w:author="John Atkins" w:date="2022-11-06T12:12:00Z">
              <w:r w:rsidRPr="009B5258">
                <w:t>Software as a Service</w:t>
              </w:r>
            </w:ins>
          </w:p>
        </w:tc>
      </w:tr>
      <w:tr w:rsidR="009B5258" w:rsidRPr="009B5258" w14:paraId="3AB96A0A" w14:textId="0C15B5FB" w:rsidTr="009B5258">
        <w:tc>
          <w:tcPr>
            <w:tcW w:w="1710" w:type="dxa"/>
          </w:tcPr>
          <w:p w14:paraId="140FBC59" w14:textId="08B2D3A1" w:rsidR="009B5258" w:rsidRPr="009B5258" w:rsidRDefault="009B5258" w:rsidP="009B5258">
            <w:pPr>
              <w:pStyle w:val="NoSpacing"/>
            </w:pPr>
            <w:del w:id="24" w:author="John Atkins" w:date="2022-11-06T12:12:00Z">
              <w:r w:rsidRPr="009B5258" w:rsidDel="003B7239">
                <w:delText>SaaS</w:delText>
              </w:r>
            </w:del>
            <w:ins w:id="25" w:author="John Atkins" w:date="2022-11-06T12:12:00Z">
              <w:r w:rsidR="003B7239">
                <w:t>SPA</w:t>
              </w:r>
            </w:ins>
          </w:p>
        </w:tc>
        <w:tc>
          <w:tcPr>
            <w:tcW w:w="7640" w:type="dxa"/>
          </w:tcPr>
          <w:p w14:paraId="37F31734" w14:textId="5064FE5E" w:rsidR="009B5258" w:rsidRPr="009B5258" w:rsidRDefault="009B5258" w:rsidP="009B5258">
            <w:pPr>
              <w:pStyle w:val="NoSpacing"/>
            </w:pPr>
            <w:del w:id="26" w:author="John Atkins" w:date="2022-11-06T12:12:00Z">
              <w:r w:rsidRPr="009B5258" w:rsidDel="003B7239">
                <w:delText>Software as a Service</w:delText>
              </w:r>
            </w:del>
            <w:ins w:id="27" w:author="John Atkins" w:date="2022-11-06T12:12:00Z">
              <w:r w:rsidR="003B7239">
                <w:t>Single Page Application</w:t>
              </w:r>
            </w:ins>
          </w:p>
        </w:tc>
      </w:tr>
      <w:tr w:rsidR="009B5258" w:rsidRPr="009B5258" w14:paraId="24676DE2" w14:textId="03CE0880" w:rsidTr="009B5258">
        <w:tc>
          <w:tcPr>
            <w:tcW w:w="1710" w:type="dxa"/>
          </w:tcPr>
          <w:p w14:paraId="7625D4F3" w14:textId="77777777" w:rsidR="009B5258" w:rsidRPr="009B5258" w:rsidRDefault="009B5258" w:rsidP="009B5258">
            <w:pPr>
              <w:pStyle w:val="NoSpacing"/>
            </w:pPr>
            <w:r w:rsidRPr="009B5258">
              <w:t>SQL</w:t>
            </w:r>
          </w:p>
        </w:tc>
        <w:tc>
          <w:tcPr>
            <w:tcW w:w="7640" w:type="dxa"/>
          </w:tcPr>
          <w:p w14:paraId="1228CB7A" w14:textId="723A44BC" w:rsidR="009B5258" w:rsidRPr="009B5258" w:rsidRDefault="009B5258" w:rsidP="009B5258">
            <w:pPr>
              <w:pStyle w:val="NoSpacing"/>
            </w:pPr>
            <w:r w:rsidRPr="009B5258">
              <w:t>Structure Query Language</w:t>
            </w:r>
          </w:p>
        </w:tc>
      </w:tr>
      <w:tr w:rsidR="009B5258" w:rsidRPr="009B5258" w14:paraId="2A2FAB32" w14:textId="4212CAE8" w:rsidTr="009B5258">
        <w:tc>
          <w:tcPr>
            <w:tcW w:w="1710" w:type="dxa"/>
          </w:tcPr>
          <w:p w14:paraId="2EEF3777" w14:textId="008E6E72" w:rsidR="009B5258" w:rsidRPr="009B5258" w:rsidRDefault="009B5258" w:rsidP="009B5258">
            <w:pPr>
              <w:pStyle w:val="NoSpacing"/>
            </w:pPr>
            <w:r w:rsidRPr="009B5258">
              <w:t>TCP/IP</w:t>
            </w:r>
            <w:r w:rsidRPr="009B5258">
              <w:tab/>
            </w:r>
          </w:p>
        </w:tc>
        <w:tc>
          <w:tcPr>
            <w:tcW w:w="7640" w:type="dxa"/>
          </w:tcPr>
          <w:p w14:paraId="65FEF9F9" w14:textId="061B0B82" w:rsidR="009B5258" w:rsidRPr="009B5258" w:rsidRDefault="009B5258" w:rsidP="009B5258">
            <w:pPr>
              <w:pStyle w:val="NoSpacing"/>
            </w:pPr>
            <w:r w:rsidRPr="009B5258">
              <w:t>Transmission Control Protocol/Internet Protocol</w:t>
            </w:r>
          </w:p>
        </w:tc>
      </w:tr>
    </w:tbl>
    <w:p w14:paraId="44F92FCB" w14:textId="77777777" w:rsidR="00B327B8" w:rsidRDefault="00000000" w:rsidP="0081174E">
      <w:pPr>
        <w:pStyle w:val="Heading1"/>
      </w:pPr>
      <w:bookmarkStart w:id="28" w:name="bookmark=id.2et92p0" w:colFirst="0" w:colLast="0"/>
      <w:bookmarkStart w:id="29" w:name="bookmark=id.3znysh7" w:colFirst="0" w:colLast="0"/>
      <w:bookmarkStart w:id="30" w:name="_Toc118626092"/>
      <w:bookmarkEnd w:id="28"/>
      <w:bookmarkEnd w:id="29"/>
      <w:r w:rsidRPr="0081174E">
        <w:lastRenderedPageBreak/>
        <w:t>REASON</w:t>
      </w:r>
      <w:r>
        <w:t xml:space="preserve"> FOR ISSUE</w:t>
      </w:r>
      <w:bookmarkEnd w:id="30"/>
    </w:p>
    <w:tbl>
      <w:tblPr>
        <w:tblStyle w:val="a1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5"/>
        <w:gridCol w:w="1170"/>
        <w:gridCol w:w="6261"/>
      </w:tblGrid>
      <w:tr w:rsidR="00B327B8" w:rsidRPr="001F6F50" w14:paraId="0E2E9F41" w14:textId="77777777" w:rsidTr="002B3B1D">
        <w:tc>
          <w:tcPr>
            <w:tcW w:w="1425" w:type="dxa"/>
            <w:tcBorders>
              <w:top w:val="single" w:sz="12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26AB5BCF" w14:textId="77777777" w:rsidR="00B327B8" w:rsidRPr="001F6F50" w:rsidRDefault="00000000" w:rsidP="001F6F50">
            <w:pPr>
              <w:pStyle w:val="NoSpacing"/>
            </w:pPr>
            <w:r w:rsidRPr="001F6F50">
              <w:t>Date</w:t>
            </w:r>
          </w:p>
        </w:tc>
        <w:tc>
          <w:tcPr>
            <w:tcW w:w="1170" w:type="dxa"/>
            <w:tcBorders>
              <w:top w:val="single" w:sz="12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16EDDE9B" w14:textId="77777777" w:rsidR="00B327B8" w:rsidRPr="001F6F50" w:rsidRDefault="00000000" w:rsidP="001F6F50">
            <w:pPr>
              <w:pStyle w:val="NoSpacing"/>
            </w:pPr>
            <w:r w:rsidRPr="001F6F50">
              <w:t>Version</w:t>
            </w:r>
          </w:p>
        </w:tc>
        <w:tc>
          <w:tcPr>
            <w:tcW w:w="6261" w:type="dxa"/>
            <w:tcBorders>
              <w:top w:val="single" w:sz="12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3E81A1F2" w14:textId="77777777" w:rsidR="00B327B8" w:rsidRPr="001F6F50" w:rsidRDefault="00000000" w:rsidP="001F6F50">
            <w:pPr>
              <w:pStyle w:val="NoSpacing"/>
            </w:pPr>
            <w:r w:rsidRPr="001F6F50">
              <w:t>Reason for Issue</w:t>
            </w:r>
          </w:p>
        </w:tc>
      </w:tr>
      <w:tr w:rsidR="00B327B8" w:rsidRPr="001F6F50" w14:paraId="52F6C767" w14:textId="77777777" w:rsidTr="002B3B1D">
        <w:tc>
          <w:tcPr>
            <w:tcW w:w="1425" w:type="dxa"/>
            <w:tcBorders>
              <w:top w:val="nil"/>
              <w:bottom w:val="single" w:sz="12" w:space="0" w:color="000000"/>
            </w:tcBorders>
            <w:tcMar>
              <w:top w:w="0" w:type="dxa"/>
              <w:bottom w:w="0" w:type="dxa"/>
            </w:tcMar>
          </w:tcPr>
          <w:p w14:paraId="2DA02807" w14:textId="77777777" w:rsidR="00B327B8" w:rsidRPr="001F6F50" w:rsidRDefault="00000000" w:rsidP="001F6F50">
            <w:pPr>
              <w:pStyle w:val="NoSpacing"/>
            </w:pPr>
            <w:r w:rsidRPr="001F6F50">
              <w:t>11/07/2022</w:t>
            </w:r>
          </w:p>
        </w:tc>
        <w:tc>
          <w:tcPr>
            <w:tcW w:w="1170" w:type="dxa"/>
            <w:tcBorders>
              <w:top w:val="nil"/>
              <w:bottom w:val="single" w:sz="12" w:space="0" w:color="000000"/>
            </w:tcBorders>
            <w:tcMar>
              <w:top w:w="0" w:type="dxa"/>
              <w:bottom w:w="0" w:type="dxa"/>
            </w:tcMar>
          </w:tcPr>
          <w:p w14:paraId="742C5CD9" w14:textId="77777777" w:rsidR="00B327B8" w:rsidRPr="001F6F50" w:rsidRDefault="00000000" w:rsidP="001F6F50">
            <w:pPr>
              <w:pStyle w:val="NoSpacing"/>
            </w:pPr>
            <w:r w:rsidRPr="001F6F50">
              <w:t>1.0.0.0</w:t>
            </w:r>
          </w:p>
        </w:tc>
        <w:tc>
          <w:tcPr>
            <w:tcW w:w="6261" w:type="dxa"/>
            <w:tcBorders>
              <w:top w:val="nil"/>
              <w:bottom w:val="single" w:sz="12" w:space="0" w:color="000000"/>
            </w:tcBorders>
            <w:tcMar>
              <w:top w:w="0" w:type="dxa"/>
              <w:bottom w:w="0" w:type="dxa"/>
            </w:tcMar>
          </w:tcPr>
          <w:p w14:paraId="64F2D589" w14:textId="19DBA5D5" w:rsidR="00B327B8" w:rsidRPr="001F6F50" w:rsidRDefault="001F6F50" w:rsidP="001F6F50">
            <w:pPr>
              <w:pStyle w:val="NoSpacing"/>
            </w:pPr>
            <w:r>
              <w:t>First formal release</w:t>
            </w:r>
          </w:p>
        </w:tc>
      </w:tr>
    </w:tbl>
    <w:p w14:paraId="773EFE5C" w14:textId="77777777" w:rsidR="00B327B8" w:rsidRDefault="00000000" w:rsidP="0048699E">
      <w:r>
        <w:t xml:space="preserve">The latest released document may be obtained from the version control repository: </w:t>
      </w:r>
      <w:hyperlink r:id="rId16">
        <w:r>
          <w:rPr>
            <w:color w:val="1155CC"/>
            <w:u w:val="single"/>
          </w:rPr>
          <w:t>https://github.com/larryang/IS663-inventory-management-system/tree/main/documentation</w:t>
        </w:r>
      </w:hyperlink>
    </w:p>
    <w:p w14:paraId="46B0F5A0" w14:textId="77777777" w:rsidR="00B327B8" w:rsidRDefault="00000000" w:rsidP="0048699E">
      <w:pPr>
        <w:pStyle w:val="Heading1"/>
      </w:pPr>
      <w:bookmarkStart w:id="31" w:name="_Toc118626093"/>
      <w:r w:rsidRPr="0048699E">
        <w:t>RELATED</w:t>
      </w:r>
      <w:r>
        <w:t xml:space="preserve"> DOCUMENTS</w:t>
      </w:r>
      <w:bookmarkEnd w:id="31"/>
    </w:p>
    <w:p w14:paraId="0DCBCBAD" w14:textId="77777777" w:rsidR="00B327B8" w:rsidRPr="0081174E" w:rsidRDefault="00000000" w:rsidP="0081174E">
      <w:pPr>
        <w:pStyle w:val="ListParagraph"/>
        <w:numPr>
          <w:ilvl w:val="0"/>
          <w:numId w:val="16"/>
        </w:numPr>
        <w:rPr>
          <w:rStyle w:val="Hyperlink"/>
        </w:rPr>
      </w:pPr>
      <w:hyperlink r:id="rId17">
        <w:r w:rsidRPr="0081174E">
          <w:rPr>
            <w:rStyle w:val="Hyperlink"/>
          </w:rPr>
          <w:t>IMS Project Plan, Rev. 0.2</w:t>
        </w:r>
      </w:hyperlink>
    </w:p>
    <w:p w14:paraId="5E516970" w14:textId="77777777" w:rsidR="00B327B8" w:rsidRPr="0081174E" w:rsidRDefault="00000000" w:rsidP="0081174E">
      <w:pPr>
        <w:pStyle w:val="ListParagraph"/>
        <w:numPr>
          <w:ilvl w:val="0"/>
          <w:numId w:val="16"/>
        </w:numPr>
        <w:rPr>
          <w:rStyle w:val="Hyperlink"/>
        </w:rPr>
      </w:pPr>
      <w:hyperlink r:id="rId18">
        <w:r w:rsidRPr="0081174E">
          <w:rPr>
            <w:rStyle w:val="Hyperlink"/>
          </w:rPr>
          <w:t>IMS Use-Case Specification, Rev. 0.3</w:t>
        </w:r>
      </w:hyperlink>
    </w:p>
    <w:p w14:paraId="7446D35D" w14:textId="3817BC2B" w:rsidR="00B327B8" w:rsidRPr="005A7501" w:rsidRDefault="00000000" w:rsidP="0081174E">
      <w:pPr>
        <w:pStyle w:val="ListParagraph"/>
        <w:numPr>
          <w:ilvl w:val="0"/>
          <w:numId w:val="16"/>
        </w:numPr>
        <w:rPr>
          <w:rStyle w:val="Hyperlink"/>
        </w:rPr>
      </w:pPr>
      <w:hyperlink r:id="rId19">
        <w:r w:rsidRPr="005A7501">
          <w:rPr>
            <w:rStyle w:val="Hyperlink"/>
          </w:rPr>
          <w:t>A Software Architecture for Inventory Management System</w:t>
        </w:r>
      </w:hyperlink>
    </w:p>
    <w:p w14:paraId="5C278348" w14:textId="77777777" w:rsidR="00B327B8" w:rsidRDefault="00000000" w:rsidP="005A7501">
      <w:pPr>
        <w:pStyle w:val="Heading1"/>
      </w:pPr>
      <w:bookmarkStart w:id="32" w:name="_Toc118626094"/>
      <w:r w:rsidRPr="005A7501">
        <w:t>OVERVIEW</w:t>
      </w:r>
      <w:bookmarkEnd w:id="32"/>
    </w:p>
    <w:p w14:paraId="72E43B98" w14:textId="238BBD85" w:rsidR="00B327B8" w:rsidRDefault="00000000" w:rsidP="0048699E">
      <w:r>
        <w:t>This document describes the architecture of an inventory management system as an online SaaS. The system is a web-based client/server architecture and follows the MVC software architectural pattern.</w:t>
      </w:r>
    </w:p>
    <w:p w14:paraId="38CF1946" w14:textId="77777777" w:rsidR="00B327B8" w:rsidRDefault="00000000" w:rsidP="005A7501">
      <w:pPr>
        <w:pStyle w:val="Heading2"/>
      </w:pPr>
      <w:bookmarkStart w:id="33" w:name="_Toc118626095"/>
      <w:r w:rsidRPr="005A7501">
        <w:t>HARDWARE</w:t>
      </w:r>
      <w:r>
        <w:t xml:space="preserve"> </w:t>
      </w:r>
      <w:r w:rsidRPr="0048699E">
        <w:t>ARCHITECTURE</w:t>
      </w:r>
      <w:bookmarkEnd w:id="33"/>
    </w:p>
    <w:p w14:paraId="275DAAEC" w14:textId="2F87084C" w:rsidR="00D945E9" w:rsidRDefault="00000000" w:rsidP="0048699E">
      <w:r>
        <w:t>The server hardware is defined in the IMS Project Plan document. The</w:t>
      </w:r>
      <w:r w:rsidR="000F5CFE">
        <w:t xml:space="preserve"> system will utilize a third-party</w:t>
      </w:r>
      <w:r>
        <w:t xml:space="preserve"> cloud service provider </w:t>
      </w:r>
      <w:r w:rsidR="000F5CFE">
        <w:t xml:space="preserve">running </w:t>
      </w:r>
      <w:r>
        <w:t xml:space="preserve">Linux </w:t>
      </w:r>
      <w:r w:rsidR="000F5CFE">
        <w:t>OS</w:t>
      </w:r>
      <w:r>
        <w:t xml:space="preserve">. </w:t>
      </w:r>
      <w:del w:id="34" w:author="John Atkins" w:date="2022-11-06T11:36:00Z">
        <w:r w:rsidR="00D945E9" w:rsidDel="00E7057E">
          <w:delText>The production build (web server, application, SQL database)</w:delText>
        </w:r>
        <w:r w:rsidR="000F5CFE" w:rsidDel="00E7057E">
          <w:delText xml:space="preserve"> will be deployed on the server as Docker images.</w:delText>
        </w:r>
      </w:del>
    </w:p>
    <w:p w14:paraId="7C09715C" w14:textId="2C8245CC" w:rsidR="00B327B8" w:rsidDel="00E7057E" w:rsidRDefault="00000000" w:rsidP="0048699E">
      <w:pPr>
        <w:rPr>
          <w:moveFrom w:id="35" w:author="John Atkins" w:date="2022-11-06T11:37:00Z"/>
        </w:rPr>
      </w:pPr>
      <w:moveFromRangeStart w:id="36" w:author="John Atkins" w:date="2022-11-06T11:37:00Z" w:name="move118627038"/>
      <w:moveFrom w:id="37" w:author="John Atkins" w:date="2022-11-06T11:37:00Z">
        <w:r w:rsidDel="00E7057E">
          <w:t>The software architecture shall utilize a client-server application model, in the Model View Controller (MVC) software architectural design pattern.</w:t>
        </w:r>
      </w:moveFrom>
    </w:p>
    <w:p w14:paraId="114EDBF3" w14:textId="77777777" w:rsidR="00B327B8" w:rsidRDefault="00000000" w:rsidP="0048699E">
      <w:pPr>
        <w:pStyle w:val="Heading2"/>
      </w:pPr>
      <w:bookmarkStart w:id="38" w:name="_Toc118626096"/>
      <w:moveFromRangeEnd w:id="36"/>
      <w:r>
        <w:t>SUPPORTED CONFIGURATIONS</w:t>
      </w:r>
      <w:bookmarkEnd w:id="38"/>
    </w:p>
    <w:p w14:paraId="1958A0C4" w14:textId="05DFBF47" w:rsidR="00B327B8" w:rsidRDefault="00000000" w:rsidP="0048699E">
      <w:r>
        <w:t>The application is implemented as a web-based application solution.</w:t>
      </w:r>
      <w:ins w:id="39" w:author="John Atkins" w:date="2022-11-06T11:42:00Z">
        <w:r w:rsidR="00AE0173">
          <w:t xml:space="preserve"> Figure 4</w:t>
        </w:r>
      </w:ins>
      <w:ins w:id="40" w:author="John Atkins" w:date="2022-11-06T11:43:00Z">
        <w:r w:rsidR="00AE0173">
          <w:t xml:space="preserve"> provides an illustration of the high-level system architecture. </w:t>
        </w:r>
      </w:ins>
      <w:del w:id="41" w:author="John Atkins" w:date="2022-11-06T11:42:00Z">
        <w:r w:rsidDel="00AE0173">
          <w:delText xml:space="preserve"> </w:delText>
        </w:r>
      </w:del>
      <w:ins w:id="42" w:author="John Atkins" w:date="2022-11-06T11:36:00Z">
        <w:r w:rsidR="00E7057E">
          <w:t xml:space="preserve">The production build (web server, application, SQL database) </w:t>
        </w:r>
      </w:ins>
      <w:ins w:id="43" w:author="John Atkins" w:date="2022-11-06T11:43:00Z">
        <w:r w:rsidR="00AE0173">
          <w:t>shall</w:t>
        </w:r>
      </w:ins>
      <w:ins w:id="44" w:author="John Atkins" w:date="2022-11-06T11:36:00Z">
        <w:r w:rsidR="00E7057E">
          <w:t xml:space="preserve"> be deployed on the server as Docker images</w:t>
        </w:r>
      </w:ins>
      <w:ins w:id="45" w:author="John Atkins" w:date="2022-11-06T11:40:00Z">
        <w:r w:rsidR="00E7057E">
          <w:t>.</w:t>
        </w:r>
      </w:ins>
      <w:ins w:id="46" w:author="John Atkins" w:date="2022-11-06T11:43:00Z">
        <w:r w:rsidR="00AE0173">
          <w:t xml:space="preserve"> </w:t>
        </w:r>
      </w:ins>
      <w:del w:id="47" w:author="John Atkins" w:date="2022-11-06T11:38:00Z">
        <w:r w:rsidDel="00E7057E">
          <w:delText xml:space="preserve">This solution provides many different access scenarios including multiple platform support and several local/remote capabilities.  </w:delText>
        </w:r>
      </w:del>
      <w:del w:id="48" w:author="John Atkins" w:date="2022-11-06T11:40:00Z">
        <w:r w:rsidDel="00E7057E">
          <w:delText xml:space="preserve">Figure 1 </w:delText>
        </w:r>
      </w:del>
      <w:del w:id="49" w:author="John Atkins" w:date="2022-11-06T11:41:00Z">
        <w:r w:rsidDel="00E7057E">
          <w:delText>illustrates a high</w:delText>
        </w:r>
        <w:r w:rsidR="00D945E9" w:rsidDel="00E7057E">
          <w:delText>-</w:delText>
        </w:r>
        <w:r w:rsidDel="00E7057E">
          <w:delText>level system overview</w:delText>
        </w:r>
      </w:del>
      <w:del w:id="50" w:author="John Atkins" w:date="2022-11-06T11:42:00Z">
        <w:r w:rsidDel="00AE0173">
          <w:delText xml:space="preserve">. </w:delText>
        </w:r>
      </w:del>
      <w:ins w:id="51" w:author="John Atkins" w:date="2022-11-06T11:40:00Z">
        <w:r w:rsidR="00E7057E">
          <w:t>The server shall support workload balancing and clustering.</w:t>
        </w:r>
      </w:ins>
    </w:p>
    <w:p w14:paraId="09A2C0E9" w14:textId="77777777" w:rsidR="0048699E" w:rsidRDefault="00000000" w:rsidP="0048699E">
      <w:pPr>
        <w:keepNext/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67AB9EE4" wp14:editId="2D332424">
            <wp:extent cx="5943600" cy="2971800"/>
            <wp:effectExtent l="165100" t="152400" r="165100" b="1905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t="76" b="7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81C4E79" w14:textId="73A8F4AD" w:rsidR="00B327B8" w:rsidRDefault="0048699E" w:rsidP="0048699E">
      <w:pPr>
        <w:pStyle w:val="Caption"/>
        <w:jc w:val="both"/>
        <w:rPr>
          <w:sz w:val="20"/>
          <w:szCs w:val="20"/>
        </w:rPr>
      </w:pPr>
      <w:bookmarkStart w:id="52" w:name="_Ref118627297"/>
      <w:r>
        <w:t xml:space="preserve">Figure </w:t>
      </w:r>
      <w:fldSimple w:instr=" SEQ Figure \* ARABIC ">
        <w:r w:rsidR="001F6F50">
          <w:rPr>
            <w:noProof/>
          </w:rPr>
          <w:t>4</w:t>
        </w:r>
      </w:fldSimple>
      <w:r>
        <w:t>. High-level System Overview</w:t>
      </w:r>
      <w:bookmarkEnd w:id="52"/>
    </w:p>
    <w:p w14:paraId="7B404300" w14:textId="77777777" w:rsidR="00B327B8" w:rsidRDefault="00B327B8">
      <w:pPr>
        <w:rPr>
          <w:sz w:val="20"/>
          <w:szCs w:val="20"/>
        </w:rPr>
      </w:pPr>
      <w:bookmarkStart w:id="53" w:name="_heading=h.17dp8vu" w:colFirst="0" w:colLast="0"/>
      <w:bookmarkEnd w:id="53"/>
    </w:p>
    <w:p w14:paraId="6B57442B" w14:textId="77777777" w:rsidR="00B327B8" w:rsidRDefault="00000000" w:rsidP="0048699E">
      <w:pPr>
        <w:pStyle w:val="Heading2"/>
      </w:pPr>
      <w:bookmarkStart w:id="54" w:name="_Toc118626097"/>
      <w:r w:rsidRPr="0048699E">
        <w:t>SOFTWARE</w:t>
      </w:r>
      <w:r>
        <w:t xml:space="preserve"> ARCHITECTURE</w:t>
      </w:r>
      <w:bookmarkEnd w:id="54"/>
    </w:p>
    <w:p w14:paraId="1CF2DD31" w14:textId="0CB9C0D7" w:rsidR="00E7057E" w:rsidDel="00E7057E" w:rsidRDefault="00E7057E" w:rsidP="00E7057E">
      <w:pPr>
        <w:rPr>
          <w:del w:id="55" w:author="John Atkins" w:date="2022-11-06T11:37:00Z"/>
          <w:moveTo w:id="56" w:author="John Atkins" w:date="2022-11-06T11:37:00Z"/>
        </w:rPr>
      </w:pPr>
      <w:bookmarkStart w:id="57" w:name="_heading=h.26in1rg" w:colFirst="0" w:colLast="0"/>
      <w:bookmarkEnd w:id="57"/>
      <w:moveToRangeStart w:id="58" w:author="John Atkins" w:date="2022-11-06T11:37:00Z" w:name="move118627038"/>
      <w:moveTo w:id="59" w:author="John Atkins" w:date="2022-11-06T11:37:00Z">
        <w:r>
          <w:t>The software architecture shall utilize a client-server application model, in the Model View Controller (MVC) software architectural design pattern</w:t>
        </w:r>
      </w:moveTo>
      <w:ins w:id="60" w:author="John Atkins" w:date="2022-11-06T11:43:00Z">
        <w:r w:rsidR="00AE0173">
          <w:t xml:space="preserve">, </w:t>
        </w:r>
      </w:ins>
      <w:moveTo w:id="61" w:author="John Atkins" w:date="2022-11-06T11:37:00Z">
        <w:del w:id="62" w:author="John Atkins" w:date="2022-11-06T11:43:00Z">
          <w:r w:rsidDel="00AE0173">
            <w:delText>.</w:delText>
          </w:r>
        </w:del>
      </w:moveTo>
    </w:p>
    <w:moveToRangeEnd w:id="58"/>
    <w:p w14:paraId="43C370D5" w14:textId="739668DB" w:rsidR="00304C45" w:rsidRDefault="00000000" w:rsidP="0048699E">
      <w:del w:id="63" w:author="John Atkins" w:date="2022-11-06T11:43:00Z">
        <w:r w:rsidDel="00AE0173">
          <w:delText xml:space="preserve">The software architecture required to support the Inventory Management System </w:delText>
        </w:r>
      </w:del>
      <w:proofErr w:type="gramStart"/>
      <w:r>
        <w:t>consis</w:t>
      </w:r>
      <w:ins w:id="64" w:author="John Atkins" w:date="2022-11-06T11:44:00Z">
        <w:r w:rsidR="00AE0173">
          <w:t>ting</w:t>
        </w:r>
      </w:ins>
      <w:proofErr w:type="gramEnd"/>
      <w:del w:id="65" w:author="John Atkins" w:date="2022-11-06T11:44:00Z">
        <w:r w:rsidDel="00AE0173">
          <w:delText>ts</w:delText>
        </w:r>
      </w:del>
      <w:r>
        <w:t xml:space="preserve"> of three</w:t>
      </w:r>
      <w:del w:id="66" w:author="John Atkins" w:date="2022-11-06T11:44:00Z">
        <w:r w:rsidDel="00AE0173">
          <w:delText xml:space="preserve"> (3)</w:delText>
        </w:r>
      </w:del>
      <w:r>
        <w:t xml:space="preserve"> distinct modules: server, client, and database. </w:t>
      </w:r>
      <w:del w:id="67" w:author="John Atkins" w:date="2022-11-06T11:44:00Z">
        <w:r w:rsidDel="00AE0173">
          <w:delText xml:space="preserve"> </w:delText>
        </w:r>
      </w:del>
      <w:r>
        <w:t>All three are used during runtime operation of the software.</w:t>
      </w:r>
      <w:del w:id="68" w:author="John Atkins" w:date="2022-11-06T11:44:00Z">
        <w:r w:rsidDel="00AE0173">
          <w:delText xml:space="preserve"> The server and database is each implemented in its own container; the server may be implemented with more than one container.</w:delText>
        </w:r>
      </w:del>
    </w:p>
    <w:p w14:paraId="20BFDFE2" w14:textId="36F72E99" w:rsidR="0048699E" w:rsidRDefault="00000000" w:rsidP="0048699E">
      <w:r>
        <w:rPr>
          <w:noProof/>
        </w:rPr>
        <w:lastRenderedPageBreak/>
        <w:drawing>
          <wp:inline distT="114300" distB="114300" distL="114300" distR="114300" wp14:anchorId="72ECE022" wp14:editId="056DBE46">
            <wp:extent cx="5943600" cy="3543300"/>
            <wp:effectExtent l="165100" t="139700" r="165100" b="1778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t="21" b="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37045E0" w14:textId="4615C956" w:rsidR="00B327B8" w:rsidRDefault="0048699E" w:rsidP="00414C4B">
      <w:pPr>
        <w:pStyle w:val="Caption"/>
        <w:jc w:val="both"/>
        <w:rPr>
          <w:sz w:val="20"/>
          <w:szCs w:val="20"/>
        </w:rPr>
      </w:pPr>
      <w:r>
        <w:t xml:space="preserve">Figure </w:t>
      </w:r>
      <w:fldSimple w:instr=" SEQ Figure \* ARABIC ">
        <w:r w:rsidR="001F6F50">
          <w:rPr>
            <w:noProof/>
          </w:rPr>
          <w:t>5</w:t>
        </w:r>
      </w:fldSimple>
      <w:r>
        <w:t>. IMS Software Architecture</w:t>
      </w:r>
      <w:bookmarkStart w:id="69" w:name="_heading=h.lnxbz9" w:colFirst="0" w:colLast="0"/>
      <w:bookmarkEnd w:id="69"/>
    </w:p>
    <w:p w14:paraId="25357685" w14:textId="77777777" w:rsidR="00B327B8" w:rsidRDefault="00000000" w:rsidP="0048699E">
      <w:pPr>
        <w:pStyle w:val="Heading3"/>
      </w:pPr>
      <w:bookmarkStart w:id="70" w:name="_Toc118626098"/>
      <w:r>
        <w:t>Server Module</w:t>
      </w:r>
      <w:bookmarkEnd w:id="70"/>
    </w:p>
    <w:p w14:paraId="0F10A57C" w14:textId="2B48E35D" w:rsidR="00B327B8" w:rsidRDefault="00000000" w:rsidP="0048699E">
      <w:r>
        <w:t xml:space="preserve">The server module is responsible for providing the client module with the information to display on the graphical user interface (GUI) </w:t>
      </w:r>
      <w:r w:rsidR="00683D75">
        <w:t>and</w:t>
      </w:r>
      <w:r>
        <w:t xml:space="preserve"> </w:t>
      </w:r>
      <w:del w:id="71" w:author="John Atkins" w:date="2022-11-06T11:46:00Z">
        <w:r w:rsidDel="00AE0173">
          <w:delText>provides services via</w:delText>
        </w:r>
      </w:del>
      <w:ins w:id="72" w:author="John Atkins" w:date="2022-11-06T11:46:00Z">
        <w:r w:rsidR="00AE0173">
          <w:t>database access by means of</w:t>
        </w:r>
      </w:ins>
      <w:r>
        <w:t xml:space="preserve"> RESTful API. It controls access to the inventory data, provides administrative functions, and generates the dynamic HTML pages</w:t>
      </w:r>
      <w:r w:rsidR="005A7501">
        <w:t xml:space="preserve">. </w:t>
      </w:r>
      <w:r>
        <w:t>It consists of a web server and the IMS application and provides a RESTful interface for the client.</w:t>
      </w:r>
    </w:p>
    <w:p w14:paraId="0CA93F5F" w14:textId="77777777" w:rsidR="00B327B8" w:rsidRDefault="00000000" w:rsidP="0048699E">
      <w:pPr>
        <w:pStyle w:val="Heading3"/>
      </w:pPr>
      <w:bookmarkStart w:id="73" w:name="_Toc118626099"/>
      <w:r>
        <w:lastRenderedPageBreak/>
        <w:t>Web Server</w:t>
      </w:r>
      <w:bookmarkEnd w:id="73"/>
    </w:p>
    <w:p w14:paraId="53F0D143" w14:textId="1156C573" w:rsidR="00B327B8" w:rsidRDefault="00000000" w:rsidP="0048699E">
      <w:r>
        <w:t>Software will be served via nginx web server, which uses an asynchronous event-driven approach, and is commonly deployed on Linux in Docker containers.</w:t>
      </w:r>
    </w:p>
    <w:p w14:paraId="7D1E7B08" w14:textId="648C892E" w:rsidR="00B327B8" w:rsidRPr="005A7501" w:rsidRDefault="00000000">
      <w:r>
        <w:t xml:space="preserve">The software is Free and Open Source </w:t>
      </w:r>
      <w:proofErr w:type="spellStart"/>
      <w:r>
        <w:t>Sotware</w:t>
      </w:r>
      <w:proofErr w:type="spellEnd"/>
      <w:r>
        <w:t xml:space="preserve"> (FOSS), freely available at </w:t>
      </w:r>
      <w:hyperlink r:id="rId22">
        <w:r w:rsidR="00683D75">
          <w:rPr>
            <w:color w:val="1155CC"/>
            <w:u w:val="single"/>
          </w:rPr>
          <w:t>nginx.org</w:t>
        </w:r>
      </w:hyperlink>
      <w:r>
        <w:t xml:space="preserve"> and in most Linux software repositories. </w:t>
      </w:r>
    </w:p>
    <w:p w14:paraId="1562CDE1" w14:textId="77777777" w:rsidR="00B327B8" w:rsidRDefault="00000000" w:rsidP="005A7501">
      <w:pPr>
        <w:pStyle w:val="Heading3"/>
      </w:pPr>
      <w:bookmarkStart w:id="74" w:name="_Toc118626100"/>
      <w:r>
        <w:t xml:space="preserve">IMS </w:t>
      </w:r>
      <w:r w:rsidRPr="005A7501">
        <w:t>Application</w:t>
      </w:r>
      <w:bookmarkEnd w:id="74"/>
    </w:p>
    <w:p w14:paraId="019620EB" w14:textId="77777777" w:rsidR="003B7239" w:rsidRDefault="00000000" w:rsidP="0048699E">
      <w:pPr>
        <w:rPr>
          <w:ins w:id="75" w:author="John Atkins" w:date="2022-11-06T12:09:00Z"/>
        </w:rPr>
      </w:pPr>
      <w:r>
        <w:t xml:space="preserve">The IMS application </w:t>
      </w:r>
      <w:del w:id="76" w:author="John Atkins" w:date="2022-11-06T11:51:00Z">
        <w:r w:rsidDel="00AE0173">
          <w:delText xml:space="preserve">is a </w:delText>
        </w:r>
      </w:del>
      <w:r>
        <w:t xml:space="preserve">software </w:t>
      </w:r>
      <w:ins w:id="77" w:author="John Atkins" w:date="2022-11-06T11:51:00Z">
        <w:r w:rsidR="00AE0173">
          <w:t>shall be implemented as a Python Flask application</w:t>
        </w:r>
      </w:ins>
      <w:del w:id="78" w:author="John Atkins" w:date="2022-11-06T11:51:00Z">
        <w:r w:rsidDel="00AE0173">
          <w:delText>application written in the Python programming language</w:delText>
        </w:r>
      </w:del>
      <w:r>
        <w:t>.</w:t>
      </w:r>
      <w:del w:id="79" w:author="John Atkins" w:date="2022-11-06T12:08:00Z">
        <w:r w:rsidDel="00B603AD">
          <w:delText xml:space="preserve"> </w:delText>
        </w:r>
      </w:del>
      <w:del w:id="80" w:author="John Atkins" w:date="2022-11-06T11:52:00Z">
        <w:r w:rsidDel="00AE0173">
          <w:delText>The application will be using the Flask web framework on the back end and React library for the JavaScript programming language for the front end.</w:delText>
        </w:r>
      </w:del>
      <w:r>
        <w:t xml:space="preserve"> </w:t>
      </w:r>
      <w:ins w:id="81" w:author="John Atkins" w:date="2022-11-06T12:09:00Z">
        <w:r w:rsidR="003B7239">
          <w:t xml:space="preserve">Flask will interact with SQL using ORM (such as </w:t>
        </w:r>
        <w:proofErr w:type="spellStart"/>
        <w:r w:rsidR="003B7239">
          <w:t>SQLAlchemy</w:t>
        </w:r>
        <w:proofErr w:type="spellEnd"/>
        <w:r w:rsidR="003B7239">
          <w:t xml:space="preserve">. </w:t>
        </w:r>
      </w:ins>
    </w:p>
    <w:p w14:paraId="0A8100D7" w14:textId="1880003F" w:rsidR="00B327B8" w:rsidRDefault="001F1A8F" w:rsidP="0048699E">
      <w:ins w:id="82" w:author="John Atkins" w:date="2022-11-06T12:08:00Z">
        <w:r>
          <w:t>The User Interface shall be implemented using React components, which will provide client-side updates by managing changes to individual components in a virtual DOM.</w:t>
        </w:r>
        <w:r>
          <w:t xml:space="preserve"> </w:t>
        </w:r>
      </w:ins>
      <w:r w:rsidR="00000000">
        <w:t xml:space="preserve">The front end </w:t>
      </w:r>
      <w:ins w:id="83" w:author="John Atkins" w:date="2022-11-06T12:08:00Z">
        <w:r>
          <w:t xml:space="preserve">will </w:t>
        </w:r>
      </w:ins>
      <w:r w:rsidR="00000000">
        <w:t>retrieve</w:t>
      </w:r>
      <w:del w:id="84" w:author="John Atkins" w:date="2022-11-06T12:09:00Z">
        <w:r w:rsidR="00000000" w:rsidDel="001F1A8F">
          <w:delText>s</w:delText>
        </w:r>
      </w:del>
      <w:r w:rsidR="00000000">
        <w:t xml:space="preserve"> and update</w:t>
      </w:r>
      <w:del w:id="85" w:author="John Atkins" w:date="2022-11-06T12:09:00Z">
        <w:r w:rsidR="00000000" w:rsidDel="001F1A8F">
          <w:delText>s</w:delText>
        </w:r>
      </w:del>
      <w:r w:rsidR="00000000">
        <w:t xml:space="preserve"> data using API</w:t>
      </w:r>
      <w:ins w:id="86" w:author="John Atkins" w:date="2022-11-06T12:09:00Z">
        <w:r>
          <w:t xml:space="preserve"> calls to the database</w:t>
        </w:r>
      </w:ins>
      <w:del w:id="87" w:author="John Atkins" w:date="2022-11-06T12:09:00Z">
        <w:r w:rsidR="00000000" w:rsidDel="001F1A8F">
          <w:delText>s</w:delText>
        </w:r>
      </w:del>
      <w:r w:rsidR="00000000">
        <w:t xml:space="preserve"> via Flask. </w:t>
      </w:r>
      <w:del w:id="88" w:author="John Atkins" w:date="2022-11-06T12:09:00Z">
        <w:r w:rsidR="00000000" w:rsidDel="003B7239">
          <w:delText>Flask will interact with SQL using ORM (such as SQLAlchemy</w:delText>
        </w:r>
      </w:del>
      <w:del w:id="89" w:author="John Atkins" w:date="2022-11-06T11:51:00Z">
        <w:r w:rsidR="00000000" w:rsidDel="00AE0173">
          <w:delText>).</w:delText>
        </w:r>
      </w:del>
    </w:p>
    <w:p w14:paraId="1209F241" w14:textId="6C8B98E2" w:rsidR="00B327B8" w:rsidRDefault="00000000" w:rsidP="0048699E">
      <w:del w:id="90" w:author="John Atkins" w:date="2022-11-06T12:08:00Z">
        <w:r w:rsidDel="00B603AD">
          <w:delText>The</w:delText>
        </w:r>
        <w:r w:rsidR="00414C4B" w:rsidDel="00B603AD">
          <w:delText>se</w:delText>
        </w:r>
        <w:r w:rsidDel="00B603AD">
          <w:delText xml:space="preserve"> </w:delText>
        </w:r>
      </w:del>
      <w:ins w:id="91" w:author="John Atkins" w:date="2022-11-06T12:08:00Z">
        <w:r w:rsidR="00B603AD">
          <w:t>The following</w:t>
        </w:r>
        <w:r w:rsidR="00B603AD">
          <w:t xml:space="preserve"> </w:t>
        </w:r>
      </w:ins>
      <w:r w:rsidR="00414C4B">
        <w:t>programming</w:t>
      </w:r>
      <w:r>
        <w:t xml:space="preserve"> languages, frameworks, and libraries</w:t>
      </w:r>
      <w:ins w:id="92" w:author="John Atkins" w:date="2022-11-06T12:08:00Z">
        <w:r w:rsidR="00B603AD">
          <w:t xml:space="preserve"> will be used. These</w:t>
        </w:r>
      </w:ins>
      <w:r>
        <w:t xml:space="preserve"> are </w:t>
      </w:r>
      <w:ins w:id="93" w:author="John Atkins" w:date="2022-11-06T12:08:00Z">
        <w:r w:rsidR="00B603AD">
          <w:t xml:space="preserve">all </w:t>
        </w:r>
      </w:ins>
      <w:r>
        <w:t>FOSS, used widely, and well supported:</w:t>
      </w:r>
    </w:p>
    <w:p w14:paraId="229F594B" w14:textId="77777777" w:rsidR="00B327B8" w:rsidRPr="005A7501" w:rsidRDefault="00000000" w:rsidP="005A7501">
      <w:pPr>
        <w:pStyle w:val="ListParagraph"/>
        <w:numPr>
          <w:ilvl w:val="0"/>
          <w:numId w:val="17"/>
        </w:numPr>
      </w:pPr>
      <w:r w:rsidRPr="005A7501">
        <w:t xml:space="preserve">Python: </w:t>
      </w:r>
      <w:hyperlink r:id="rId23">
        <w:r w:rsidRPr="005A7501">
          <w:rPr>
            <w:rStyle w:val="Hyperlink"/>
          </w:rPr>
          <w:t>www.python.org/</w:t>
        </w:r>
      </w:hyperlink>
    </w:p>
    <w:p w14:paraId="56315621" w14:textId="77777777" w:rsidR="00B327B8" w:rsidRPr="005A7501" w:rsidRDefault="00000000" w:rsidP="005A7501">
      <w:pPr>
        <w:pStyle w:val="ListParagraph"/>
        <w:numPr>
          <w:ilvl w:val="0"/>
          <w:numId w:val="17"/>
        </w:numPr>
        <w:rPr>
          <w:rStyle w:val="Hyperlink"/>
        </w:rPr>
      </w:pPr>
      <w:r w:rsidRPr="005A7501">
        <w:t xml:space="preserve">Flask: </w:t>
      </w:r>
      <w:hyperlink r:id="rId24">
        <w:r w:rsidRPr="005A7501">
          <w:rPr>
            <w:rStyle w:val="Hyperlink"/>
          </w:rPr>
          <w:t>flask.palletsprojects.com/</w:t>
        </w:r>
        <w:proofErr w:type="spellStart"/>
        <w:r w:rsidRPr="005A7501">
          <w:rPr>
            <w:rStyle w:val="Hyperlink"/>
          </w:rPr>
          <w:t>en</w:t>
        </w:r>
        <w:proofErr w:type="spellEnd"/>
        <w:r w:rsidRPr="005A7501">
          <w:rPr>
            <w:rStyle w:val="Hyperlink"/>
          </w:rPr>
          <w:t>/2.2.x/</w:t>
        </w:r>
      </w:hyperlink>
    </w:p>
    <w:p w14:paraId="3DC21F8F" w14:textId="77777777" w:rsidR="00B327B8" w:rsidRPr="005A7501" w:rsidRDefault="00000000" w:rsidP="005A7501">
      <w:pPr>
        <w:pStyle w:val="ListParagraph"/>
        <w:numPr>
          <w:ilvl w:val="0"/>
          <w:numId w:val="17"/>
        </w:numPr>
      </w:pPr>
      <w:proofErr w:type="spellStart"/>
      <w:r w:rsidRPr="005A7501">
        <w:t>SQLAlchemy</w:t>
      </w:r>
      <w:proofErr w:type="spellEnd"/>
      <w:r w:rsidRPr="005A7501">
        <w:t xml:space="preserve">: </w:t>
      </w:r>
      <w:r w:rsidRPr="005A7501">
        <w:rPr>
          <w:rStyle w:val="Hyperlink"/>
        </w:rPr>
        <w:t>www.sqlalchemy.org/</w:t>
      </w:r>
    </w:p>
    <w:p w14:paraId="5B41762E" w14:textId="77777777" w:rsidR="00B327B8" w:rsidRPr="005A7501" w:rsidRDefault="00000000" w:rsidP="005A7501">
      <w:pPr>
        <w:pStyle w:val="ListParagraph"/>
        <w:numPr>
          <w:ilvl w:val="0"/>
          <w:numId w:val="17"/>
        </w:numPr>
      </w:pPr>
      <w:r w:rsidRPr="005A7501">
        <w:t xml:space="preserve">React: </w:t>
      </w:r>
      <w:hyperlink r:id="rId25">
        <w:r w:rsidRPr="005A7501">
          <w:rPr>
            <w:rStyle w:val="Hyperlink"/>
          </w:rPr>
          <w:t>reactjs.org/</w:t>
        </w:r>
      </w:hyperlink>
    </w:p>
    <w:p w14:paraId="795FBC9E" w14:textId="77777777" w:rsidR="00B327B8" w:rsidRDefault="00000000" w:rsidP="005A7501">
      <w:pPr>
        <w:pStyle w:val="Heading3"/>
      </w:pPr>
      <w:bookmarkStart w:id="94" w:name="_Toc118626101"/>
      <w:r w:rsidRPr="005A7501">
        <w:t>Database</w:t>
      </w:r>
      <w:r>
        <w:t xml:space="preserve"> Module</w:t>
      </w:r>
      <w:bookmarkEnd w:id="94"/>
    </w:p>
    <w:p w14:paraId="68D3E78A" w14:textId="7D10D9DB" w:rsidR="00B327B8" w:rsidRDefault="00000000" w:rsidP="005A7501">
      <w:r>
        <w:t xml:space="preserve">The database module </w:t>
      </w:r>
      <w:del w:id="95" w:author="John Atkins" w:date="2022-11-06T12:07:00Z">
        <w:r w:rsidDel="00B603AD">
          <w:delText xml:space="preserve">is </w:delText>
        </w:r>
      </w:del>
      <w:ins w:id="96" w:author="John Atkins" w:date="2022-11-06T12:07:00Z">
        <w:r w:rsidR="00B603AD">
          <w:t>shall use</w:t>
        </w:r>
        <w:r w:rsidR="00B603AD">
          <w:t xml:space="preserve"> </w:t>
        </w:r>
      </w:ins>
      <w:r>
        <w:t>PostgreSQL, also referred to as Postgres</w:t>
      </w:r>
      <w:del w:id="97" w:author="John Atkins" w:date="2022-11-06T12:07:00Z">
        <w:r w:rsidDel="00B603AD">
          <w:delText>, running in its own container</w:delText>
        </w:r>
      </w:del>
      <w:r>
        <w:t xml:space="preserve">. </w:t>
      </w:r>
      <w:del w:id="98" w:author="John Atkins" w:date="2022-11-06T12:07:00Z">
        <w:r w:rsidDel="00B603AD">
          <w:delText xml:space="preserve">It </w:delText>
        </w:r>
      </w:del>
      <w:ins w:id="99" w:author="John Atkins" w:date="2022-11-06T12:07:00Z">
        <w:r w:rsidR="00B603AD">
          <w:t xml:space="preserve">This </w:t>
        </w:r>
      </w:ins>
      <w:r>
        <w:t xml:space="preserve">is an FOSS </w:t>
      </w:r>
      <w:proofErr w:type="gramStart"/>
      <w:r>
        <w:t>relational  database</w:t>
      </w:r>
      <w:proofErr w:type="gramEnd"/>
      <w:r>
        <w:t xml:space="preserve"> management system with support for SQL, freely available at </w:t>
      </w:r>
      <w:hyperlink r:id="rId26">
        <w:r w:rsidRPr="005A7501">
          <w:rPr>
            <w:rStyle w:val="Hyperlink"/>
          </w:rPr>
          <w:t>https://www.postgresql.org/</w:t>
        </w:r>
      </w:hyperlink>
      <w:del w:id="100" w:author="John Atkins" w:date="2022-11-06T12:07:00Z">
        <w:r w:rsidDel="00B603AD">
          <w:delText>,</w:delText>
        </w:r>
      </w:del>
      <w:r>
        <w:t xml:space="preserve"> and in most Linux software repositories.</w:t>
      </w:r>
    </w:p>
    <w:p w14:paraId="246699F0" w14:textId="77777777" w:rsidR="00B327B8" w:rsidRDefault="00000000" w:rsidP="005A7501">
      <w:pPr>
        <w:pStyle w:val="Heading2"/>
      </w:pPr>
      <w:bookmarkStart w:id="101" w:name="_Toc118626102"/>
      <w:r>
        <w:lastRenderedPageBreak/>
        <w:t>Client Module</w:t>
      </w:r>
      <w:bookmarkEnd w:id="101"/>
    </w:p>
    <w:p w14:paraId="484FC7DE" w14:textId="77777777" w:rsidR="003B7239" w:rsidRDefault="00000000" w:rsidP="0048699E">
      <w:pPr>
        <w:rPr>
          <w:ins w:id="102" w:author="John Atkins" w:date="2022-11-06T12:12:00Z"/>
        </w:rPr>
      </w:pPr>
      <w:r>
        <w:t xml:space="preserve">The client module is responsible for providing the display to the user. </w:t>
      </w:r>
      <w:del w:id="103" w:author="John Atkins" w:date="2022-11-06T12:09:00Z">
        <w:r w:rsidDel="003B7239">
          <w:delText xml:space="preserve"> </w:delText>
        </w:r>
      </w:del>
      <w:r>
        <w:t>It is implemented as HTML documents with JavaScript UI elements.</w:t>
      </w:r>
      <w:ins w:id="104" w:author="John Atkins" w:date="2022-11-06T12:10:00Z">
        <w:r w:rsidR="003B7239">
          <w:t xml:space="preserve"> </w:t>
        </w:r>
      </w:ins>
      <w:ins w:id="105" w:author="John Atkins" w:date="2022-11-06T12:11:00Z">
        <w:r w:rsidR="003B7239">
          <w:t>As</w:t>
        </w:r>
        <w:r w:rsidR="003B7239">
          <w:t xml:space="preserve"> the user interface by React components</w:t>
        </w:r>
        <w:r w:rsidR="003B7239">
          <w:t>, this</w:t>
        </w:r>
      </w:ins>
      <w:ins w:id="106" w:author="John Atkins" w:date="2022-11-06T12:10:00Z">
        <w:r w:rsidR="003B7239">
          <w:t xml:space="preserve"> software will effectiv</w:t>
        </w:r>
      </w:ins>
      <w:ins w:id="107" w:author="John Atkins" w:date="2022-11-06T12:11:00Z">
        <w:r w:rsidR="003B7239">
          <w:t>ely</w:t>
        </w:r>
      </w:ins>
      <w:ins w:id="108" w:author="John Atkins" w:date="2022-11-06T12:10:00Z">
        <w:r w:rsidR="003B7239">
          <w:t xml:space="preserve"> function as a Single Page Application</w:t>
        </w:r>
      </w:ins>
      <w:ins w:id="109" w:author="John Atkins" w:date="2022-11-06T12:11:00Z">
        <w:r w:rsidR="003B7239">
          <w:t xml:space="preserve"> (SPA).</w:t>
        </w:r>
      </w:ins>
    </w:p>
    <w:p w14:paraId="0F2C48E2" w14:textId="6779D791" w:rsidR="00B327B8" w:rsidRDefault="00000000" w:rsidP="0048699E">
      <w:del w:id="110" w:author="John Atkins" w:date="2022-11-06T12:11:00Z">
        <w:r w:rsidDel="003B7239">
          <w:delText xml:space="preserve"> </w:delText>
        </w:r>
      </w:del>
      <w:r>
        <w:t>The client’s hardware shall be capable of running a modern web browser such as Chrome (</w:t>
      </w:r>
      <w:hyperlink r:id="rId27" w:history="1">
        <w:r w:rsidR="00683D75" w:rsidRPr="00683D75">
          <w:rPr>
            <w:rStyle w:val="Hyperlink"/>
          </w:rPr>
          <w:t>ww</w:t>
        </w:r>
        <w:r w:rsidR="00683D75" w:rsidRPr="00683D75">
          <w:rPr>
            <w:rStyle w:val="Hyperlink"/>
          </w:rPr>
          <w:t>w</w:t>
        </w:r>
        <w:r w:rsidR="00683D75" w:rsidRPr="00683D75">
          <w:rPr>
            <w:rStyle w:val="Hyperlink"/>
          </w:rPr>
          <w:t>.google.com/chrome/</w:t>
        </w:r>
      </w:hyperlink>
      <w:r>
        <w:t>), Safari (</w:t>
      </w:r>
      <w:hyperlink r:id="rId28" w:history="1">
        <w:r w:rsidRPr="00414C4B">
          <w:rPr>
            <w:rStyle w:val="Hyperlink"/>
          </w:rPr>
          <w:t>www.apple.com/safari/</w:t>
        </w:r>
      </w:hyperlink>
      <w:r>
        <w:t>), Microsoft Edge (</w:t>
      </w:r>
      <w:hyperlink r:id="rId29" w:history="1">
        <w:r w:rsidR="00683D75" w:rsidRPr="00683D75">
          <w:rPr>
            <w:rStyle w:val="Hyperlink"/>
          </w:rPr>
          <w:t>www.microsoft.com/en-us/edge</w:t>
        </w:r>
      </w:hyperlink>
      <w:r>
        <w:t>) and/or Firefox (</w:t>
      </w:r>
      <w:hyperlink r:id="rId30" w:history="1">
        <w:r w:rsidR="00683D75">
          <w:rPr>
            <w:rStyle w:val="Hyperlink"/>
          </w:rPr>
          <w:t>www.mozilla.org/en-US/</w:t>
        </w:r>
      </w:hyperlink>
      <w:r>
        <w:t xml:space="preserve">). </w:t>
      </w:r>
    </w:p>
    <w:p w14:paraId="30F4BE86" w14:textId="77777777" w:rsidR="00B327B8" w:rsidRDefault="00000000" w:rsidP="005A7501">
      <w:pPr>
        <w:pStyle w:val="Heading3"/>
      </w:pPr>
      <w:bookmarkStart w:id="111" w:name="_Toc118626103"/>
      <w:r>
        <w:t>Installation</w:t>
      </w:r>
      <w:bookmarkEnd w:id="111"/>
    </w:p>
    <w:p w14:paraId="383DEBE7" w14:textId="77777777" w:rsidR="00B327B8" w:rsidRDefault="00000000" w:rsidP="0048699E">
      <w:r>
        <w:t>Installation scripts will be implemented for the Linux machine platforms to deploy Docker images.</w:t>
      </w:r>
    </w:p>
    <w:p w14:paraId="3A8FD2DD" w14:textId="77777777" w:rsidR="00B327B8" w:rsidRDefault="00B327B8">
      <w:pPr>
        <w:rPr>
          <w:sz w:val="20"/>
          <w:szCs w:val="20"/>
        </w:rPr>
      </w:pPr>
    </w:p>
    <w:p w14:paraId="20C1E2E2" w14:textId="77777777" w:rsidR="00B327B8" w:rsidRDefault="00B327B8" w:rsidP="0048699E"/>
    <w:p w14:paraId="6139B448" w14:textId="0D096A89" w:rsidR="0081174E" w:rsidRPr="009E6668" w:rsidRDefault="0048699E" w:rsidP="002B3B1D">
      <w:pPr>
        <w:jc w:val="center"/>
        <w:rPr>
          <w:sz w:val="32"/>
          <w:szCs w:val="32"/>
        </w:rPr>
      </w:pPr>
      <w:r w:rsidRPr="009E6668">
        <w:rPr>
          <w:sz w:val="32"/>
          <w:szCs w:val="32"/>
        </w:rPr>
        <w:t>END OF DOCUMENT</w:t>
      </w:r>
    </w:p>
    <w:sectPr w:rsidR="0081174E" w:rsidRPr="009E6668" w:rsidSect="0081174E"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0577B" w14:textId="77777777" w:rsidR="009E18C6" w:rsidRDefault="009E18C6">
      <w:pPr>
        <w:spacing w:before="0" w:after="0" w:line="240" w:lineRule="auto"/>
      </w:pPr>
      <w:r>
        <w:separator/>
      </w:r>
    </w:p>
  </w:endnote>
  <w:endnote w:type="continuationSeparator" w:id="0">
    <w:p w14:paraId="66AB65AF" w14:textId="77777777" w:rsidR="009E18C6" w:rsidRDefault="009E18C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95151405"/>
      <w:docPartObj>
        <w:docPartGallery w:val="Page Numbers (Bottom of Page)"/>
        <w:docPartUnique/>
      </w:docPartObj>
    </w:sdtPr>
    <w:sdtContent>
      <w:p w14:paraId="0D441D63" w14:textId="65B169DE" w:rsidR="0081174E" w:rsidRDefault="0081174E" w:rsidP="003233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7E894D98" w14:textId="77777777" w:rsidR="0048699E" w:rsidRDefault="0048699E" w:rsidP="008117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79A0B" w14:textId="77777777" w:rsidR="0081174E" w:rsidRDefault="0081174E" w:rsidP="0081174E">
    <w:pPr>
      <w:pBdr>
        <w:top w:val="single" w:sz="4" w:space="1" w:color="auto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/>
      <w:rPr>
        <w:color w:val="000000"/>
        <w:sz w:val="20"/>
        <w:szCs w:val="20"/>
      </w:rPr>
    </w:pPr>
  </w:p>
  <w:p w14:paraId="32D32D77" w14:textId="18976329" w:rsidR="0081174E" w:rsidRDefault="0081174E" w:rsidP="0081174E">
    <w:pPr>
      <w:pBdr>
        <w:top w:val="single" w:sz="4" w:space="1" w:color="auto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/>
      <w:jc w:val="both"/>
      <w:rPr>
        <w:color w:val="000000"/>
        <w:sz w:val="20"/>
        <w:szCs w:val="20"/>
      </w:rPr>
    </w:pPr>
    <w:r>
      <w:rPr>
        <w:color w:val="000000"/>
        <w:sz w:val="20"/>
        <w:szCs w:val="20"/>
      </w:rPr>
      <w:t>IMS Proprietary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  <w:t xml:space="preserve">Page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 xml:space="preserve"> PAGE  \* MERGEFORMAT 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t>5</w:t>
    </w:r>
    <w:r>
      <w:rPr>
        <w:color w:val="000000"/>
        <w:sz w:val="20"/>
        <w:szCs w:val="20"/>
      </w:rPr>
      <w:fldChar w:fldCharType="end"/>
    </w:r>
  </w:p>
  <w:p w14:paraId="29B1CAA2" w14:textId="66605485" w:rsidR="0081174E" w:rsidRDefault="0081174E" w:rsidP="0081174E">
    <w:pPr>
      <w:pBdr>
        <w:top w:val="single" w:sz="4" w:space="1" w:color="auto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/>
      <w:jc w:val="both"/>
      <w:rPr>
        <w:rFonts w:ascii="Arial" w:eastAsia="Arial" w:hAnsi="Arial" w:cs="Arial"/>
        <w:color w:val="000000"/>
        <w:sz w:val="20"/>
        <w:szCs w:val="20"/>
      </w:rPr>
    </w:pPr>
    <w:r>
      <w:rPr>
        <w:color w:val="000000"/>
        <w:sz w:val="20"/>
        <w:szCs w:val="20"/>
      </w:rPr>
      <w:t>Use pursuant to Owner Instructions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  <w:t>Issue #: 0.1.</w:t>
    </w:r>
    <w:r w:rsidRPr="0081174E">
      <w:rPr>
        <w:color w:val="000000"/>
        <w:sz w:val="20"/>
        <w:szCs w:val="20"/>
      </w:rPr>
      <w:t>0</w:t>
    </w:r>
    <w:r>
      <w:rPr>
        <w:color w:val="000000"/>
        <w:sz w:val="20"/>
        <w:szCs w:val="20"/>
      </w:rPr>
      <w:t>.</w:t>
    </w:r>
    <w:r w:rsidRPr="0081174E">
      <w:rPr>
        <w:color w:val="000000"/>
        <w:sz w:val="20"/>
        <w:szCs w:val="20"/>
      </w:rPr>
      <w:t>0</w:t>
    </w:r>
  </w:p>
  <w:p w14:paraId="1660579D" w14:textId="24B77D73" w:rsidR="0081174E" w:rsidRDefault="0081174E" w:rsidP="0081174E">
    <w:pPr>
      <w:pBdr>
        <w:top w:val="single" w:sz="4" w:space="1" w:color="auto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/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</w:p>
  <w:p w14:paraId="6A8407C4" w14:textId="118509E1" w:rsidR="0081174E" w:rsidRDefault="0081174E" w:rsidP="0081174E">
    <w:pPr>
      <w:pBdr>
        <w:top w:val="single" w:sz="4" w:space="1" w:color="auto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/>
      <w:rPr>
        <w:color w:val="000000"/>
        <w:sz w:val="20"/>
        <w:szCs w:val="20"/>
      </w:rPr>
    </w:pPr>
  </w:p>
  <w:p w14:paraId="6972FB3A" w14:textId="276A971A" w:rsidR="0048699E" w:rsidRDefault="0048699E" w:rsidP="0081174E">
    <w:pPr>
      <w:pBdr>
        <w:top w:val="single" w:sz="4" w:space="1" w:color="auto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758A4" w14:textId="77777777" w:rsidR="009E18C6" w:rsidRDefault="009E18C6">
      <w:pPr>
        <w:spacing w:before="0" w:after="0" w:line="240" w:lineRule="auto"/>
      </w:pPr>
      <w:r>
        <w:separator/>
      </w:r>
    </w:p>
  </w:footnote>
  <w:footnote w:type="continuationSeparator" w:id="0">
    <w:p w14:paraId="4F986D5F" w14:textId="77777777" w:rsidR="009E18C6" w:rsidRDefault="009E18C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26D16" w14:textId="77777777" w:rsidR="00B327B8" w:rsidRDefault="00B327B8">
    <w:pPr>
      <w:rPr>
        <w:color w:val="000000"/>
        <w:sz w:val="20"/>
        <w:szCs w:val="20"/>
      </w:rPr>
    </w:pPr>
  </w:p>
  <w:tbl>
    <w:tblPr>
      <w:tblStyle w:val="a2"/>
      <w:tblW w:w="8838" w:type="dxa"/>
      <w:tblLayout w:type="fixed"/>
      <w:tblLook w:val="0000" w:firstRow="0" w:lastRow="0" w:firstColumn="0" w:lastColumn="0" w:noHBand="0" w:noVBand="0"/>
    </w:tblPr>
    <w:tblGrid>
      <w:gridCol w:w="4428"/>
      <w:gridCol w:w="4410"/>
    </w:tblGrid>
    <w:tr w:rsidR="00B327B8" w14:paraId="4D6D2D83" w14:textId="77777777">
      <w:tc>
        <w:tcPr>
          <w:tcW w:w="4428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5C7FD47C" w14:textId="6794CD1C" w:rsidR="00B327B8" w:rsidRDefault="00000000">
          <w:pPr>
            <w:spacing w:before="0" w:after="0"/>
            <w:rPr>
              <w:sz w:val="22"/>
              <w:szCs w:val="22"/>
            </w:rPr>
          </w:pPr>
          <w:r>
            <w:rPr>
              <w:sz w:val="22"/>
              <w:szCs w:val="22"/>
            </w:rPr>
            <w:t>(OFFICIAL)</w:t>
          </w:r>
        </w:p>
      </w:tc>
      <w:tc>
        <w:tcPr>
          <w:tcW w:w="4410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30967D2" w14:textId="77777777" w:rsidR="00902733" w:rsidRDefault="00902733" w:rsidP="00902733">
          <w:pPr>
            <w:tabs>
              <w:tab w:val="center" w:pos="4320"/>
              <w:tab w:val="right" w:pos="8640"/>
            </w:tabs>
            <w:spacing w:before="0" w:after="0"/>
            <w:jc w:val="right"/>
            <w:rPr>
              <w:sz w:val="22"/>
              <w:szCs w:val="22"/>
            </w:rPr>
          </w:pPr>
          <w:r w:rsidRPr="00902733">
            <w:rPr>
              <w:sz w:val="22"/>
              <w:szCs w:val="22"/>
            </w:rPr>
            <w:t xml:space="preserve">Inventory Management </w:t>
          </w:r>
          <w:r>
            <w:rPr>
              <w:sz w:val="22"/>
              <w:szCs w:val="22"/>
            </w:rPr>
            <w:t>System</w:t>
          </w:r>
        </w:p>
        <w:p w14:paraId="0FD5F892" w14:textId="360E70C8" w:rsidR="00902733" w:rsidRPr="00902733" w:rsidRDefault="00902733" w:rsidP="00902733">
          <w:pPr>
            <w:tabs>
              <w:tab w:val="center" w:pos="4320"/>
              <w:tab w:val="right" w:pos="8640"/>
            </w:tabs>
            <w:spacing w:before="0" w:after="0"/>
            <w:jc w:val="right"/>
            <w:rPr>
              <w:sz w:val="22"/>
              <w:szCs w:val="22"/>
            </w:rPr>
          </w:pPr>
          <w:r>
            <w:rPr>
              <w:sz w:val="22"/>
              <w:szCs w:val="22"/>
            </w:rPr>
            <w:t>Project</w:t>
          </w:r>
          <w:r w:rsidRPr="00902733">
            <w:rPr>
              <w:sz w:val="22"/>
              <w:szCs w:val="22"/>
            </w:rPr>
            <w:t xml:space="preserve"> Architecture</w:t>
          </w:r>
          <w:r>
            <w:rPr>
              <w:sz w:val="22"/>
              <w:szCs w:val="22"/>
            </w:rPr>
            <w:t xml:space="preserve"> Document</w:t>
          </w:r>
        </w:p>
        <w:p w14:paraId="2F077DAD" w14:textId="1EADB356" w:rsidR="00B327B8" w:rsidRDefault="00B327B8" w:rsidP="00902733">
          <w:pPr>
            <w:spacing w:before="0" w:after="0"/>
            <w:jc w:val="right"/>
            <w:rPr>
              <w:sz w:val="22"/>
              <w:szCs w:val="22"/>
            </w:rPr>
          </w:pPr>
        </w:p>
      </w:tc>
    </w:tr>
    <w:tr w:rsidR="00B327B8" w14:paraId="54FB9428" w14:textId="77777777">
      <w:tc>
        <w:tcPr>
          <w:tcW w:w="4428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7077E85B" w14:textId="77777777" w:rsidR="00B327B8" w:rsidRDefault="00B327B8">
          <w:pPr>
            <w:spacing w:before="0" w:after="0"/>
            <w:rPr>
              <w:sz w:val="22"/>
              <w:szCs w:val="22"/>
            </w:rPr>
          </w:pPr>
        </w:p>
      </w:tc>
      <w:tc>
        <w:tcPr>
          <w:tcW w:w="4410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319EF3B" w14:textId="77777777" w:rsidR="00B327B8" w:rsidRDefault="00000000">
          <w:pPr>
            <w:spacing w:before="0" w:after="0"/>
            <w:jc w:val="right"/>
            <w:rPr>
              <w:sz w:val="22"/>
              <w:szCs w:val="22"/>
            </w:rPr>
          </w:pPr>
          <w:r>
            <w:rPr>
              <w:sz w:val="22"/>
              <w:szCs w:val="22"/>
            </w:rPr>
            <w:t>Last Modified: 11/6/2022</w:t>
          </w:r>
        </w:p>
      </w:tc>
    </w:tr>
  </w:tbl>
  <w:p w14:paraId="526FA7AF" w14:textId="77777777" w:rsidR="00B327B8" w:rsidRDefault="00B327B8" w:rsidP="00902733">
    <w:pPr>
      <w:tabs>
        <w:tab w:val="center" w:pos="4320"/>
        <w:tab w:val="right" w:pos="8640"/>
      </w:tabs>
      <w:spacing w:before="0" w:after="0"/>
      <w:ind w:right="360"/>
      <w:jc w:val="right"/>
      <w:rPr>
        <w:sz w:val="22"/>
        <w:szCs w:val="22"/>
      </w:rPr>
    </w:pPr>
  </w:p>
  <w:p w14:paraId="2080C6A8" w14:textId="77777777" w:rsidR="00B327B8" w:rsidRDefault="00B327B8">
    <w:pPr>
      <w:tabs>
        <w:tab w:val="center" w:pos="4320"/>
        <w:tab w:val="right" w:pos="8640"/>
      </w:tabs>
      <w:spacing w:before="0" w:after="0"/>
      <w:rPr>
        <w:b/>
        <w:sz w:val="22"/>
        <w:szCs w:val="22"/>
      </w:rPr>
    </w:pPr>
  </w:p>
  <w:p w14:paraId="6CD5D012" w14:textId="77777777" w:rsidR="00B327B8" w:rsidRDefault="00B327B8">
    <w:pPr>
      <w:tabs>
        <w:tab w:val="center" w:pos="4320"/>
        <w:tab w:val="right" w:pos="8640"/>
      </w:tabs>
      <w:spacing w:before="0" w:after="0"/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A10"/>
    <w:multiLevelType w:val="multilevel"/>
    <w:tmpl w:val="98B62E12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10638BB"/>
    <w:multiLevelType w:val="multilevel"/>
    <w:tmpl w:val="46A6A96A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931BAA"/>
    <w:multiLevelType w:val="multilevel"/>
    <w:tmpl w:val="13A0611A"/>
    <w:lvl w:ilvl="0">
      <w:start w:val="1"/>
      <w:numFmt w:val="decimal"/>
      <w:pStyle w:val="ListBullet2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42DB0932"/>
    <w:multiLevelType w:val="hybridMultilevel"/>
    <w:tmpl w:val="C62C0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B180A"/>
    <w:multiLevelType w:val="multilevel"/>
    <w:tmpl w:val="F2A097CC"/>
    <w:lvl w:ilvl="0">
      <w:start w:val="1"/>
      <w:numFmt w:val="bullet"/>
      <w:pStyle w:val="ListBullet3"/>
      <w:lvlText w:val="●"/>
      <w:lvlJc w:val="left"/>
      <w:pPr>
        <w:ind w:left="1080" w:hanging="360"/>
      </w:pPr>
    </w:lvl>
    <w:lvl w:ilvl="1">
      <w:start w:val="1"/>
      <w:numFmt w:val="bullet"/>
      <w:lvlText w:val="○"/>
      <w:lvlJc w:val="left"/>
      <w:pPr>
        <w:ind w:left="0" w:firstLine="0"/>
      </w:pPr>
    </w:lvl>
    <w:lvl w:ilvl="2">
      <w:start w:val="1"/>
      <w:numFmt w:val="bullet"/>
      <w:lvlText w:val="■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○"/>
      <w:lvlJc w:val="left"/>
      <w:pPr>
        <w:ind w:left="0" w:firstLine="0"/>
      </w:pPr>
    </w:lvl>
    <w:lvl w:ilvl="5">
      <w:start w:val="1"/>
      <w:numFmt w:val="bullet"/>
      <w:lvlText w:val="■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○"/>
      <w:lvlJc w:val="left"/>
      <w:pPr>
        <w:ind w:left="0" w:firstLine="0"/>
      </w:pPr>
    </w:lvl>
    <w:lvl w:ilvl="8">
      <w:start w:val="1"/>
      <w:numFmt w:val="bullet"/>
      <w:lvlText w:val="■"/>
      <w:lvlJc w:val="left"/>
      <w:pPr>
        <w:ind w:left="0" w:firstLine="0"/>
      </w:pPr>
    </w:lvl>
  </w:abstractNum>
  <w:abstractNum w:abstractNumId="5" w15:restartNumberingAfterBreak="0">
    <w:nsid w:val="4E695FFA"/>
    <w:multiLevelType w:val="hybridMultilevel"/>
    <w:tmpl w:val="A984C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9130C"/>
    <w:multiLevelType w:val="multilevel"/>
    <w:tmpl w:val="83BC4BC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8F794D"/>
    <w:multiLevelType w:val="hybridMultilevel"/>
    <w:tmpl w:val="AFB2A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14354"/>
    <w:multiLevelType w:val="multilevel"/>
    <w:tmpl w:val="494EC5B6"/>
    <w:lvl w:ilvl="0">
      <w:start w:val="1"/>
      <w:numFmt w:val="bullet"/>
      <w:pStyle w:val="ListBullet4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A0F060A"/>
    <w:multiLevelType w:val="multilevel"/>
    <w:tmpl w:val="F3CC59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E043988"/>
    <w:multiLevelType w:val="hybridMultilevel"/>
    <w:tmpl w:val="D08AE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798897">
    <w:abstractNumId w:val="1"/>
  </w:num>
  <w:num w:numId="2" w16cid:durableId="1336348175">
    <w:abstractNumId w:val="2"/>
  </w:num>
  <w:num w:numId="3" w16cid:durableId="697045647">
    <w:abstractNumId w:val="4"/>
  </w:num>
  <w:num w:numId="4" w16cid:durableId="1732924969">
    <w:abstractNumId w:val="8"/>
  </w:num>
  <w:num w:numId="5" w16cid:durableId="1933127881">
    <w:abstractNumId w:val="9"/>
  </w:num>
  <w:num w:numId="6" w16cid:durableId="146469267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536935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4058198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939386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5956276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951674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47585944">
    <w:abstractNumId w:val="5"/>
  </w:num>
  <w:num w:numId="13" w16cid:durableId="1096754660">
    <w:abstractNumId w:val="7"/>
  </w:num>
  <w:num w:numId="14" w16cid:durableId="1245870335">
    <w:abstractNumId w:val="0"/>
  </w:num>
  <w:num w:numId="15" w16cid:durableId="1411535799">
    <w:abstractNumId w:val="6"/>
  </w:num>
  <w:num w:numId="16" w16cid:durableId="80834890">
    <w:abstractNumId w:val="10"/>
  </w:num>
  <w:num w:numId="17" w16cid:durableId="193871050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n Atkins">
    <w15:presenceInfo w15:providerId="Windows Live" w15:userId="5e25f62420dfb1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7B8"/>
    <w:rsid w:val="000D2D12"/>
    <w:rsid w:val="000F5CFE"/>
    <w:rsid w:val="001F1A8F"/>
    <w:rsid w:val="001F6F50"/>
    <w:rsid w:val="002B3B1D"/>
    <w:rsid w:val="002B5E15"/>
    <w:rsid w:val="00304C45"/>
    <w:rsid w:val="003B7239"/>
    <w:rsid w:val="003C6ABF"/>
    <w:rsid w:val="00414C4B"/>
    <w:rsid w:val="0048699E"/>
    <w:rsid w:val="005A7501"/>
    <w:rsid w:val="00683D75"/>
    <w:rsid w:val="007C0B81"/>
    <w:rsid w:val="007D21A9"/>
    <w:rsid w:val="007F1B7A"/>
    <w:rsid w:val="0081174E"/>
    <w:rsid w:val="00865663"/>
    <w:rsid w:val="00902733"/>
    <w:rsid w:val="009A244D"/>
    <w:rsid w:val="009B5258"/>
    <w:rsid w:val="009E18C6"/>
    <w:rsid w:val="009E6668"/>
    <w:rsid w:val="00AE0173"/>
    <w:rsid w:val="00B327B8"/>
    <w:rsid w:val="00B603AD"/>
    <w:rsid w:val="00BE4898"/>
    <w:rsid w:val="00CD2E52"/>
    <w:rsid w:val="00D945E9"/>
    <w:rsid w:val="00E7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E7B3B"/>
  <w15:docId w15:val="{7B7EB76A-DFAF-CF49-8B0B-A0786946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57E"/>
    <w:pPr>
      <w:autoSpaceDE w:val="0"/>
      <w:autoSpaceDN w:val="0"/>
      <w:spacing w:line="288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4898"/>
    <w:pPr>
      <w:keepNext/>
      <w:numPr>
        <w:numId w:val="15"/>
      </w:numPr>
      <w:tabs>
        <w:tab w:val="left" w:pos="432"/>
      </w:tabs>
      <w:spacing w:before="360"/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1174E"/>
    <w:pPr>
      <w:numPr>
        <w:ilvl w:val="1"/>
      </w:numPr>
      <w:tabs>
        <w:tab w:val="clear" w:pos="432"/>
        <w:tab w:val="left" w:pos="576"/>
      </w:tabs>
      <w:ind w:left="0" w:firstLine="0"/>
      <w:outlineLvl w:val="1"/>
    </w:pPr>
    <w:rPr>
      <w:i/>
      <w:iCs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A7501"/>
    <w:pPr>
      <w:numPr>
        <w:ilvl w:val="2"/>
      </w:numPr>
      <w:tabs>
        <w:tab w:val="clear" w:pos="576"/>
        <w:tab w:val="left" w:pos="720"/>
      </w:tabs>
      <w:ind w:left="0" w:firstLine="0"/>
      <w:outlineLvl w:val="2"/>
    </w:pPr>
    <w:rPr>
      <w:bCs w:val="0"/>
      <w:iCs w:val="0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pPr>
      <w:numPr>
        <w:ilvl w:val="3"/>
      </w:numPr>
      <w:tabs>
        <w:tab w:val="clear" w:pos="720"/>
        <w:tab w:val="left" w:pos="864"/>
      </w:tabs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pPr>
      <w:numPr>
        <w:ilvl w:val="4"/>
      </w:numPr>
      <w:tabs>
        <w:tab w:val="clear" w:pos="864"/>
        <w:tab w:val="left" w:pos="1008"/>
      </w:tabs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pPr>
      <w:numPr>
        <w:ilvl w:val="5"/>
      </w:numPr>
      <w:tabs>
        <w:tab w:val="clear" w:pos="1008"/>
        <w:tab w:val="left" w:pos="1152"/>
      </w:tabs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81174E"/>
    <w:pPr>
      <w:tabs>
        <w:tab w:val="left" w:pos="1296"/>
      </w:tabs>
      <w:outlineLvl w:val="6"/>
    </w:pPr>
    <w:rPr>
      <w:rFonts w:ascii="Helvetica" w:hAnsi="Helvetica" w:cs="Helvetica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1174E"/>
    <w:pPr>
      <w:tabs>
        <w:tab w:val="left" w:pos="1440"/>
      </w:tabs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81174E"/>
    <w:pPr>
      <w:tabs>
        <w:tab w:val="left" w:pos="1584"/>
      </w:tabs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E6668"/>
    <w:pPr>
      <w:spacing w:before="240" w:after="6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E489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1174E"/>
    <w:rPr>
      <w:b/>
      <w:bCs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A7501"/>
    <w:rPr>
      <w:b/>
      <w:i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Times New Roman" w:hAnsi="Times New Roman" w:cs="Times New Roman"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Helvetica" w:hAnsi="Helvetica" w:cs="Helvetica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Arial" w:hAnsi="Arial" w:cs="Arial"/>
      <w:i/>
      <w:iCs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Arial" w:hAnsi="Arial" w:cs="Arial"/>
      <w:i/>
      <w:iCs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ascii="Helvetica" w:hAnsi="Helvetica" w:cs="Helvetica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 w:cs="Times New Roman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Helvetica" w:hAnsi="Helvetica" w:cs="Helvetica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 w:cs="Times New Roman"/>
      <w:lang w:eastAsia="en-US"/>
    </w:rPr>
  </w:style>
  <w:style w:type="character" w:styleId="FootnoteReference">
    <w:name w:val="footnote reference"/>
    <w:basedOn w:val="DefaultParagraphFont"/>
    <w:uiPriority w:val="99"/>
    <w:rPr>
      <w:position w:val="6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Times New Roman" w:hAnsi="Times New Roman" w:cs="Times New Roman"/>
      <w:sz w:val="20"/>
      <w:szCs w:val="20"/>
      <w:lang w:eastAsia="en-US"/>
    </w:rPr>
  </w:style>
  <w:style w:type="paragraph" w:styleId="NormalIndent">
    <w:name w:val="Normal Indent"/>
    <w:basedOn w:val="Normal"/>
    <w:uiPriority w:val="99"/>
    <w:pPr>
      <w:ind w:left="720"/>
    </w:pPr>
  </w:style>
  <w:style w:type="paragraph" w:customStyle="1" w:styleId="listauto">
    <w:name w:val="list auto"/>
    <w:basedOn w:val="Normal"/>
    <w:uiPriority w:val="99"/>
    <w:rPr>
      <w:rFonts w:ascii="Helvetica" w:hAnsi="Helvetica" w:cs="Helvetica"/>
    </w:rPr>
  </w:style>
  <w:style w:type="paragraph" w:styleId="ListBullet">
    <w:name w:val="List Bullet"/>
    <w:basedOn w:val="Normal"/>
    <w:autoRedefine/>
    <w:uiPriority w:val="99"/>
    <w:pPr>
      <w:numPr>
        <w:numId w:val="1"/>
      </w:numPr>
      <w:ind w:left="360"/>
    </w:pPr>
  </w:style>
  <w:style w:type="paragraph" w:customStyle="1" w:styleId="listdash">
    <w:name w:val="list dash"/>
    <w:basedOn w:val="Normal"/>
    <w:uiPriority w:val="99"/>
    <w:rPr>
      <w:rFonts w:ascii="Helvetica" w:hAnsi="Helvetica" w:cs="Helvetica"/>
    </w:rPr>
  </w:style>
  <w:style w:type="paragraph" w:customStyle="1" w:styleId="listmark">
    <w:name w:val="list mark"/>
    <w:basedOn w:val="Normal"/>
    <w:uiPriority w:val="99"/>
    <w:rPr>
      <w:rFonts w:ascii="Helvetica" w:hAnsi="Helvetica" w:cs="Helvetica"/>
    </w:rPr>
  </w:style>
  <w:style w:type="paragraph" w:customStyle="1" w:styleId="listreference">
    <w:name w:val="list reference"/>
    <w:basedOn w:val="Normal"/>
    <w:uiPriority w:val="99"/>
    <w:rPr>
      <w:rFonts w:ascii="Helvetica" w:hAnsi="Helvetica" w:cs="Helvetica"/>
    </w:rPr>
  </w:style>
  <w:style w:type="paragraph" w:customStyle="1" w:styleId="listvariable">
    <w:name w:val="list variable"/>
    <w:basedOn w:val="Normal"/>
    <w:uiPriority w:val="99"/>
    <w:rPr>
      <w:rFonts w:ascii="Helvetica" w:hAnsi="Helvetica" w:cs="Helvetica"/>
    </w:rPr>
  </w:style>
  <w:style w:type="paragraph" w:styleId="TOC1">
    <w:name w:val="toc 1"/>
    <w:basedOn w:val="Normal"/>
    <w:next w:val="Normal"/>
    <w:autoRedefine/>
    <w:uiPriority w:val="39"/>
    <w:pPr>
      <w:spacing w:after="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pPr>
      <w:spacing w:after="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pPr>
      <w:spacing w:before="0"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99"/>
    <w:pPr>
      <w:spacing w:before="0"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99"/>
    <w:pPr>
      <w:spacing w:before="0"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99"/>
    <w:pPr>
      <w:spacing w:before="0"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99"/>
    <w:pPr>
      <w:spacing w:before="0"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99"/>
    <w:pPr>
      <w:spacing w:before="0"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99"/>
    <w:pPr>
      <w:spacing w:before="0" w:after="0"/>
      <w:ind w:left="1920"/>
    </w:pPr>
    <w:rPr>
      <w:rFonts w:ascii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uiPriority w:val="99"/>
  </w:style>
  <w:style w:type="paragraph" w:styleId="Signature">
    <w:name w:val="Signature"/>
    <w:basedOn w:val="Normal"/>
    <w:link w:val="SignatureChar"/>
    <w:uiPriority w:val="99"/>
    <w:pPr>
      <w:spacing w:before="720" w:after="240"/>
      <w:ind w:left="2275"/>
      <w:jc w:val="center"/>
    </w:pPr>
    <w:rPr>
      <w:sz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rFonts w:ascii="Times New Roman" w:hAnsi="Times New Roman" w:cs="Times New Roman"/>
      <w:lang w:eastAsia="en-US"/>
    </w:rPr>
  </w:style>
  <w:style w:type="paragraph" w:styleId="TableofFigures">
    <w:name w:val="table of figures"/>
    <w:basedOn w:val="Normal"/>
    <w:next w:val="Normal"/>
    <w:uiPriority w:val="99"/>
    <w:pPr>
      <w:tabs>
        <w:tab w:val="right" w:pos="8640"/>
      </w:tabs>
      <w:spacing w:before="0" w:after="0"/>
      <w:ind w:left="480" w:hanging="480"/>
    </w:pPr>
    <w:rPr>
      <w:caps/>
      <w:sz w:val="20"/>
      <w:szCs w:val="20"/>
    </w:rPr>
  </w:style>
  <w:style w:type="paragraph" w:styleId="Caption">
    <w:name w:val="caption"/>
    <w:basedOn w:val="Normal"/>
    <w:next w:val="Normal"/>
    <w:uiPriority w:val="99"/>
    <w:qFormat/>
    <w:rsid w:val="00414C4B"/>
    <w:pPr>
      <w:jc w:val="right"/>
    </w:pPr>
    <w:rPr>
      <w:b/>
      <w:bCs/>
    </w:rPr>
  </w:style>
  <w:style w:type="paragraph" w:customStyle="1" w:styleId="ConfigurationFile">
    <w:name w:val="Configuration File"/>
    <w:basedOn w:val="Normal"/>
    <w:next w:val="Normal"/>
    <w:uiPriority w:val="99"/>
    <w:pPr>
      <w:spacing w:before="0" w:after="0"/>
    </w:pPr>
    <w:rPr>
      <w:rFonts w:ascii="Courier New" w:hAnsi="Courier New" w:cs="Courier New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Helvetica" w:hAnsi="Helvetica" w:cs="Times New Roman"/>
      <w:sz w:val="26"/>
      <w:szCs w:val="26"/>
      <w:lang w:eastAsia="en-US"/>
    </w:rPr>
  </w:style>
  <w:style w:type="paragraph" w:styleId="BlockText">
    <w:name w:val="Block Text"/>
    <w:basedOn w:val="Normal"/>
    <w:uiPriority w:val="99"/>
    <w:pPr>
      <w:ind w:left="1440" w:right="1440"/>
    </w:pPr>
  </w:style>
  <w:style w:type="paragraph" w:styleId="BodyText">
    <w:name w:val="Body Text"/>
    <w:basedOn w:val="Normal"/>
    <w:link w:val="BodyTextChar"/>
    <w:uiPriority w:val="99"/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lang w:eastAsia="en-US"/>
    </w:rPr>
  </w:style>
  <w:style w:type="paragraph" w:styleId="BodyText2">
    <w:name w:val="Body Text 2"/>
    <w:basedOn w:val="Normal"/>
    <w:link w:val="BodyText2Char"/>
    <w:uiPriority w:val="99"/>
    <w:pPr>
      <w:ind w:left="36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Times New Roman" w:hAnsi="Times New Roman" w:cs="Times New Roman"/>
      <w:lang w:eastAsia="en-US"/>
    </w:rPr>
  </w:style>
  <w:style w:type="paragraph" w:styleId="BodyText3">
    <w:name w:val="Body Text 3"/>
    <w:basedOn w:val="Normal"/>
    <w:link w:val="BodyText3Char"/>
    <w:uiPriority w:val="99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Times New Roman" w:hAnsi="Times New Roman" w:cs="Times New Roman"/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uiPriority w:val="99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rFonts w:ascii="Times New Roman" w:hAnsi="Times New Roman" w:cs="Times New Roman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Times New Roman" w:hAnsi="Times New Roman" w:cs="Times New Roman"/>
      <w:lang w:eastAsia="en-US"/>
    </w:rPr>
  </w:style>
  <w:style w:type="paragraph" w:styleId="BodyTextFirstIndent2">
    <w:name w:val="Body Text First Indent 2"/>
    <w:basedOn w:val="BodyText2"/>
    <w:link w:val="BodyTextFirstIndent2Char"/>
    <w:uiPriority w:val="99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rFonts w:ascii="Times New Roman" w:hAnsi="Times New Roman" w:cs="Times New Roman"/>
      <w:lang w:eastAsia="en-US"/>
    </w:rPr>
  </w:style>
  <w:style w:type="paragraph" w:styleId="BodyTextIndent2">
    <w:name w:val="Body Text Indent 2"/>
    <w:basedOn w:val="Normal"/>
    <w:link w:val="BodyTextIndent2Char"/>
    <w:uiPriority w:val="99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Times New Roman" w:hAnsi="Times New Roman" w:cs="Times New Roman"/>
      <w:lang w:eastAsia="en-US"/>
    </w:rPr>
  </w:style>
  <w:style w:type="paragraph" w:styleId="BodyTextIndent3">
    <w:name w:val="Body Text Indent 3"/>
    <w:basedOn w:val="Normal"/>
    <w:link w:val="BodyTextIndent3Char"/>
    <w:uiPriority w:val="99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rFonts w:ascii="Times New Roman" w:hAnsi="Times New Roman" w:cs="Times New Roman"/>
      <w:sz w:val="16"/>
      <w:szCs w:val="16"/>
      <w:lang w:eastAsia="en-US"/>
    </w:rPr>
  </w:style>
  <w:style w:type="paragraph" w:styleId="Closing">
    <w:name w:val="Closing"/>
    <w:basedOn w:val="Normal"/>
    <w:link w:val="ClosingChar"/>
    <w:uiPriority w:val="99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rFonts w:ascii="Times New Roman" w:hAnsi="Times New Roman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 w:cs="Times New Roman"/>
      <w:sz w:val="20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  <w:semiHidden/>
    <w:rPr>
      <w:rFonts w:ascii="Times New Roman" w:hAnsi="Times New Roman" w:cs="Times New Roman"/>
      <w:lang w:eastAsia="en-US"/>
    </w:rPr>
  </w:style>
  <w:style w:type="paragraph" w:styleId="EndnoteText">
    <w:name w:val="endnote text"/>
    <w:basedOn w:val="Normal"/>
    <w:link w:val="EndnoteTextChar"/>
    <w:uiPriority w:val="9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Times New Roman" w:hAnsi="Times New Roman" w:cs="Times New Roman"/>
      <w:sz w:val="20"/>
      <w:szCs w:val="20"/>
      <w:lang w:eastAsia="en-US"/>
    </w:rPr>
  </w:style>
  <w:style w:type="paragraph" w:styleId="EnvelopeAddress">
    <w:name w:val="envelope address"/>
    <w:basedOn w:val="Normal"/>
    <w:uiPriority w:val="9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rPr>
      <w:rFonts w:ascii="Arial" w:hAnsi="Arial" w:cs="Arial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rsid w:val="005A7501"/>
    <w:pPr>
      <w:ind w:left="1440" w:hanging="240"/>
    </w:pPr>
    <w:rPr>
      <w:b/>
      <w:i/>
    </w:rPr>
  </w:style>
  <w:style w:type="paragraph" w:styleId="Index7">
    <w:name w:val="index 7"/>
    <w:basedOn w:val="Normal"/>
    <w:next w:val="Normal"/>
    <w:autoRedefine/>
    <w:uiPriority w:val="99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pPr>
      <w:ind w:left="2160" w:hanging="240"/>
    </w:pPr>
  </w:style>
  <w:style w:type="paragraph" w:styleId="IndexHeading">
    <w:name w:val="index heading"/>
    <w:basedOn w:val="Normal"/>
    <w:next w:val="Index1"/>
    <w:uiPriority w:val="99"/>
    <w:rPr>
      <w:rFonts w:ascii="Arial" w:hAnsi="Arial" w:cs="Arial"/>
      <w:b/>
      <w:bCs/>
    </w:rPr>
  </w:style>
  <w:style w:type="paragraph" w:styleId="List">
    <w:name w:val="List"/>
    <w:basedOn w:val="Normal"/>
    <w:uiPriority w:val="99"/>
    <w:pPr>
      <w:ind w:left="360" w:hanging="360"/>
    </w:pPr>
  </w:style>
  <w:style w:type="paragraph" w:styleId="List2">
    <w:name w:val="List 2"/>
    <w:basedOn w:val="Normal"/>
    <w:uiPriority w:val="99"/>
    <w:pPr>
      <w:ind w:left="720" w:hanging="360"/>
    </w:pPr>
  </w:style>
  <w:style w:type="paragraph" w:styleId="List3">
    <w:name w:val="List 3"/>
    <w:basedOn w:val="Normal"/>
    <w:uiPriority w:val="99"/>
    <w:pPr>
      <w:ind w:left="1080" w:hanging="360"/>
    </w:pPr>
  </w:style>
  <w:style w:type="paragraph" w:styleId="List4">
    <w:name w:val="List 4"/>
    <w:basedOn w:val="Normal"/>
    <w:uiPriority w:val="99"/>
    <w:pPr>
      <w:ind w:left="1440" w:hanging="360"/>
    </w:pPr>
  </w:style>
  <w:style w:type="paragraph" w:styleId="List5">
    <w:name w:val="List 5"/>
    <w:basedOn w:val="Normal"/>
    <w:uiPriority w:val="99"/>
    <w:pPr>
      <w:ind w:left="1800" w:hanging="360"/>
    </w:pPr>
  </w:style>
  <w:style w:type="paragraph" w:styleId="ListBullet2">
    <w:name w:val="List Bullet 2"/>
    <w:basedOn w:val="Normal"/>
    <w:autoRedefine/>
    <w:uiPriority w:val="99"/>
    <w:pPr>
      <w:numPr>
        <w:numId w:val="2"/>
      </w:numPr>
      <w:tabs>
        <w:tab w:val="num" w:pos="720"/>
      </w:tabs>
      <w:ind w:left="720"/>
    </w:pPr>
  </w:style>
  <w:style w:type="paragraph" w:styleId="ListBullet3">
    <w:name w:val="List Bullet 3"/>
    <w:basedOn w:val="Normal"/>
    <w:autoRedefine/>
    <w:uiPriority w:val="99"/>
    <w:pPr>
      <w:numPr>
        <w:numId w:val="3"/>
      </w:numPr>
      <w:tabs>
        <w:tab w:val="num" w:pos="1080"/>
      </w:tabs>
    </w:pPr>
  </w:style>
  <w:style w:type="paragraph" w:styleId="ListBullet4">
    <w:name w:val="List Bullet 4"/>
    <w:basedOn w:val="Normal"/>
    <w:autoRedefine/>
    <w:uiPriority w:val="99"/>
    <w:pPr>
      <w:numPr>
        <w:numId w:val="4"/>
      </w:numPr>
      <w:tabs>
        <w:tab w:val="num" w:pos="1440"/>
      </w:tabs>
      <w:ind w:left="1440"/>
    </w:pPr>
  </w:style>
  <w:style w:type="paragraph" w:styleId="ListBullet5">
    <w:name w:val="List Bullet 5"/>
    <w:basedOn w:val="Normal"/>
    <w:autoRedefine/>
    <w:uiPriority w:val="99"/>
    <w:pPr>
      <w:tabs>
        <w:tab w:val="num" w:pos="720"/>
        <w:tab w:val="num" w:pos="1800"/>
      </w:tabs>
      <w:ind w:left="1800" w:hanging="720"/>
    </w:pPr>
  </w:style>
  <w:style w:type="paragraph" w:styleId="ListContinue">
    <w:name w:val="List Continue"/>
    <w:basedOn w:val="Normal"/>
    <w:uiPriority w:val="99"/>
    <w:pPr>
      <w:ind w:left="360"/>
    </w:pPr>
  </w:style>
  <w:style w:type="paragraph" w:styleId="ListContinue2">
    <w:name w:val="List Continue 2"/>
    <w:basedOn w:val="Normal"/>
    <w:uiPriority w:val="99"/>
    <w:pPr>
      <w:ind w:left="720"/>
    </w:pPr>
  </w:style>
  <w:style w:type="paragraph" w:styleId="ListContinue3">
    <w:name w:val="List Continue 3"/>
    <w:basedOn w:val="Normal"/>
    <w:uiPriority w:val="99"/>
    <w:pPr>
      <w:ind w:left="1080"/>
    </w:pPr>
  </w:style>
  <w:style w:type="paragraph" w:styleId="ListContinue4">
    <w:name w:val="List Continue 4"/>
    <w:basedOn w:val="Normal"/>
    <w:uiPriority w:val="99"/>
    <w:pPr>
      <w:ind w:left="1440"/>
    </w:pPr>
  </w:style>
  <w:style w:type="paragraph" w:styleId="ListContinue5">
    <w:name w:val="List Continue 5"/>
    <w:basedOn w:val="Normal"/>
    <w:uiPriority w:val="99"/>
    <w:pPr>
      <w:ind w:left="1800"/>
    </w:pPr>
  </w:style>
  <w:style w:type="paragraph" w:styleId="ListNumber">
    <w:name w:val="List Number"/>
    <w:basedOn w:val="Normal"/>
    <w:uiPriority w:val="99"/>
    <w:pPr>
      <w:tabs>
        <w:tab w:val="num" w:pos="720"/>
      </w:tabs>
      <w:ind w:left="360" w:hanging="720"/>
    </w:pPr>
  </w:style>
  <w:style w:type="paragraph" w:styleId="ListNumber2">
    <w:name w:val="List Number 2"/>
    <w:basedOn w:val="Normal"/>
    <w:uiPriority w:val="99"/>
    <w:pPr>
      <w:tabs>
        <w:tab w:val="num" w:pos="720"/>
      </w:tabs>
      <w:ind w:left="720" w:hanging="720"/>
    </w:pPr>
  </w:style>
  <w:style w:type="paragraph" w:styleId="ListNumber3">
    <w:name w:val="List Number 3"/>
    <w:basedOn w:val="Normal"/>
    <w:uiPriority w:val="99"/>
    <w:pPr>
      <w:tabs>
        <w:tab w:val="num" w:pos="720"/>
        <w:tab w:val="num" w:pos="1080"/>
      </w:tabs>
      <w:ind w:left="1080" w:hanging="720"/>
    </w:pPr>
  </w:style>
  <w:style w:type="paragraph" w:styleId="ListNumber4">
    <w:name w:val="List Number 4"/>
    <w:basedOn w:val="Normal"/>
    <w:uiPriority w:val="99"/>
    <w:pPr>
      <w:tabs>
        <w:tab w:val="num" w:pos="720"/>
        <w:tab w:val="num" w:pos="1440"/>
      </w:tabs>
      <w:ind w:left="1440" w:hanging="720"/>
    </w:pPr>
  </w:style>
  <w:style w:type="paragraph" w:styleId="ListNumber5">
    <w:name w:val="List Number 5"/>
    <w:basedOn w:val="Normal"/>
    <w:uiPriority w:val="99"/>
    <w:pPr>
      <w:tabs>
        <w:tab w:val="num" w:pos="720"/>
        <w:tab w:val="num" w:pos="1800"/>
      </w:tabs>
      <w:ind w:left="1800" w:hanging="720"/>
    </w:pPr>
  </w:style>
  <w:style w:type="paragraph" w:styleId="MacroText">
    <w:name w:val="macro"/>
    <w:link w:val="MacroTextCh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</w:pPr>
    <w:rPr>
      <w:rFonts w:ascii="Courier New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urier New" w:hAnsi="Courier New" w:cs="Courier New"/>
      <w:sz w:val="20"/>
      <w:szCs w:val="20"/>
      <w:lang w:eastAsia="en-US"/>
    </w:rPr>
  </w:style>
  <w:style w:type="paragraph" w:styleId="MessageHeader">
    <w:name w:val="Message Header"/>
    <w:basedOn w:val="Normal"/>
    <w:link w:val="MessageHeaderChar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  <w:lang w:eastAsia="en-US"/>
    </w:rPr>
  </w:style>
  <w:style w:type="paragraph" w:styleId="NoteHeading">
    <w:name w:val="Note Heading"/>
    <w:basedOn w:val="Normal"/>
    <w:next w:val="Normal"/>
    <w:link w:val="NoteHeadingChar"/>
    <w:uiPriority w:val="99"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="Times New Roman" w:hAnsi="Times New Roman" w:cs="Times New Roman"/>
      <w:lang w:eastAsia="en-US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urier New" w:hAnsi="Courier New" w:cs="Courier New"/>
      <w:sz w:val="20"/>
      <w:szCs w:val="20"/>
      <w:lang w:eastAsia="en-US"/>
    </w:rPr>
  </w:style>
  <w:style w:type="paragraph" w:styleId="Salutation">
    <w:name w:val="Salutation"/>
    <w:basedOn w:val="Normal"/>
    <w:next w:val="Normal"/>
    <w:link w:val="SalutationChar"/>
    <w:uiPriority w:val="99"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rFonts w:ascii="Times New Roman" w:hAnsi="Times New Roman" w:cs="Times New Roman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  <w:rPr>
      <w:rFonts w:ascii="Arial" w:eastAsia="Arial" w:hAnsi="Arial" w:cs="Arial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lang w:eastAsia="en-US"/>
    </w:rPr>
  </w:style>
  <w:style w:type="paragraph" w:styleId="TableofAuthorities">
    <w:name w:val="table of authorities"/>
    <w:basedOn w:val="Normal"/>
    <w:next w:val="Normal"/>
    <w:uiPriority w:val="99"/>
    <w:pPr>
      <w:ind w:left="240" w:hanging="240"/>
    </w:pPr>
  </w:style>
  <w:style w:type="character" w:customStyle="1" w:styleId="TitleChar">
    <w:name w:val="Title Char"/>
    <w:basedOn w:val="DefaultParagraphFont"/>
    <w:link w:val="Title"/>
    <w:uiPriority w:val="10"/>
    <w:rsid w:val="009E6668"/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uiPriority w:val="99"/>
    <w:rPr>
      <w:rFonts w:ascii="Arial" w:hAnsi="Arial" w:cs="Arial"/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4869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69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4C4B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1174E"/>
    <w:pPr>
      <w:numPr>
        <w:numId w:val="1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14C4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E6668"/>
    <w:pPr>
      <w:keepLines/>
      <w:numPr>
        <w:numId w:val="0"/>
      </w:numPr>
      <w:tabs>
        <w:tab w:val="clear" w:pos="432"/>
      </w:tabs>
      <w:autoSpaceDE/>
      <w:autoSpaceDN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1F6F50"/>
    <w:pPr>
      <w:autoSpaceDE w:val="0"/>
      <w:autoSpaceDN w:val="0"/>
      <w:spacing w:before="0" w:after="0"/>
    </w:pPr>
  </w:style>
  <w:style w:type="table" w:styleId="TableGrid">
    <w:name w:val="Table Grid"/>
    <w:basedOn w:val="TableNormal"/>
    <w:uiPriority w:val="39"/>
    <w:rsid w:val="009B525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7057E"/>
    <w:pPr>
      <w:spacing w:before="0" w:after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github.com/larryang/IS663-inventory-management-system/blob/main/documentation/IMS-Use-Case-Specification.docx" TargetMode="External"/><Relationship Id="rId26" Type="http://schemas.openxmlformats.org/officeDocument/2006/relationships/hyperlink" Target="https://www.postgresql.org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s://github.com/larryang/IS663-inventory-management-system/blob/main/documentation/IMS-Project-Plan.docx" TargetMode="External"/><Relationship Id="rId25" Type="http://schemas.openxmlformats.org/officeDocument/2006/relationships/hyperlink" Target="https://reactjs.org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larryang/IS663-inventory-management-system/tree/main/documentation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microsoft.com/en-us/edg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s://flask.palletsprojects.com/en/2.2.x/" TargetMode="External"/><Relationship Id="rId32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https://www.clickittech.com/devops/web-application-architecture/" TargetMode="External"/><Relationship Id="rId23" Type="http://schemas.openxmlformats.org/officeDocument/2006/relationships/hyperlink" Target="https://www.python.org/" TargetMode="External"/><Relationship Id="rId28" Type="http://schemas.openxmlformats.org/officeDocument/2006/relationships/hyperlink" Target="https://www.apple.com/safari/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github.com/larryang/IS663-inventory-management-system/blob/main/documentation/IMS-Project-Plan.docx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yperlink" Target="https://nginx.org/" TargetMode="External"/><Relationship Id="rId27" Type="http://schemas.openxmlformats.org/officeDocument/2006/relationships/hyperlink" Target="https://www.google.com/chrome/index.html" TargetMode="External"/><Relationship Id="rId30" Type="http://schemas.openxmlformats.org/officeDocument/2006/relationships/hyperlink" Target="http://www.mozilla.org/en-US/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rnstCidHWe84nTTu3gfteXtK5A==">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</go:docsCustomData>
</go:gDocsCustomXmlDataStorage>
</file>

<file path=customXml/itemProps1.xml><?xml version="1.0" encoding="utf-8"?>
<ds:datastoreItem xmlns:ds="http://schemas.openxmlformats.org/officeDocument/2006/customXml" ds:itemID="{CF674BC4-35E6-224C-B991-9653B6A7F5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P. Sedlak</dc:creator>
  <cp:lastModifiedBy>John Atkins</cp:lastModifiedBy>
  <cp:revision>22</cp:revision>
  <cp:lastPrinted>2022-11-06T16:12:00Z</cp:lastPrinted>
  <dcterms:created xsi:type="dcterms:W3CDTF">2022-10-29T01:47:00Z</dcterms:created>
  <dcterms:modified xsi:type="dcterms:W3CDTF">2022-11-06T17:13:00Z</dcterms:modified>
</cp:coreProperties>
</file>